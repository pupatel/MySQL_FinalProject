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D54" w:rsidRPr="00114674" w:rsidRDefault="00E73877" w:rsidP="00114674">
      <w:pPr>
        <w:ind w:left="270"/>
        <w:jc w:val="center"/>
        <w:rPr>
          <w:b/>
          <w:sz w:val="28"/>
          <w:szCs w:val="24"/>
        </w:rPr>
      </w:pPr>
      <w:r w:rsidRPr="008112B2">
        <w:rPr>
          <w:b/>
          <w:sz w:val="28"/>
          <w:szCs w:val="24"/>
        </w:rPr>
        <w:t xml:space="preserve">CISC637 Spring 2014, </w:t>
      </w:r>
      <w:r w:rsidR="003D64D9">
        <w:rPr>
          <w:b/>
          <w:sz w:val="28"/>
          <w:szCs w:val="24"/>
        </w:rPr>
        <w:t xml:space="preserve">Project </w:t>
      </w:r>
      <w:r w:rsidR="00F212BF">
        <w:rPr>
          <w:b/>
          <w:sz w:val="28"/>
          <w:szCs w:val="24"/>
        </w:rPr>
        <w:t>Final Submission</w:t>
      </w:r>
      <w:r w:rsidR="00510ABD">
        <w:rPr>
          <w:sz w:val="28"/>
          <w:szCs w:val="24"/>
        </w:rPr>
        <w:t xml:space="preserve">                           </w:t>
      </w:r>
    </w:p>
    <w:p w:rsidR="00EE7FD3" w:rsidRPr="00CF2725" w:rsidRDefault="00384B9F" w:rsidP="003D64D9">
      <w:pPr>
        <w:ind w:left="270"/>
        <w:rPr>
          <w:b/>
          <w:sz w:val="36"/>
          <w:szCs w:val="24"/>
          <w:u w:val="single"/>
          <w:rPrChange w:id="0" w:author="Admin" w:date="2014-05-29T17:35:00Z">
            <w:rPr>
              <w:b/>
              <w:sz w:val="28"/>
              <w:szCs w:val="24"/>
              <w:u w:val="single"/>
            </w:rPr>
          </w:rPrChange>
        </w:rPr>
      </w:pPr>
      <w:r w:rsidRPr="00CF2725">
        <w:rPr>
          <w:sz w:val="36"/>
          <w:szCs w:val="24"/>
          <w:rPrChange w:id="1" w:author="Admin" w:date="2014-05-29T17:35:00Z">
            <w:rPr>
              <w:sz w:val="28"/>
              <w:szCs w:val="24"/>
            </w:rPr>
          </w:rPrChange>
        </w:rPr>
        <w:t>4. (a)</w:t>
      </w:r>
      <w:r w:rsidR="00E73877" w:rsidRPr="00CF2725">
        <w:rPr>
          <w:sz w:val="36"/>
          <w:szCs w:val="24"/>
          <w:rPrChange w:id="2" w:author="Admin" w:date="2014-05-29T17:35:00Z">
            <w:rPr>
              <w:sz w:val="28"/>
              <w:szCs w:val="24"/>
            </w:rPr>
          </w:rPrChange>
        </w:rPr>
        <w:t>.</w:t>
      </w:r>
      <w:r w:rsidR="00A65582" w:rsidRPr="00CF2725">
        <w:rPr>
          <w:sz w:val="36"/>
          <w:szCs w:val="24"/>
          <w:rPrChange w:id="3" w:author="Admin" w:date="2014-05-29T17:35:00Z">
            <w:rPr>
              <w:sz w:val="28"/>
              <w:szCs w:val="24"/>
            </w:rPr>
          </w:rPrChange>
        </w:rPr>
        <w:t xml:space="preserve"> </w:t>
      </w:r>
      <w:r w:rsidR="00EE7FD3" w:rsidRPr="00CF2725">
        <w:rPr>
          <w:b/>
          <w:sz w:val="36"/>
          <w:szCs w:val="24"/>
          <w:u w:val="single"/>
          <w:rPrChange w:id="4" w:author="Admin" w:date="2014-05-29T17:35:00Z">
            <w:rPr>
              <w:b/>
              <w:sz w:val="28"/>
              <w:szCs w:val="24"/>
              <w:u w:val="single"/>
            </w:rPr>
          </w:rPrChange>
        </w:rPr>
        <w:t xml:space="preserve">Relational schema </w:t>
      </w:r>
      <w:r w:rsidR="00973625" w:rsidRPr="00CF2725">
        <w:rPr>
          <w:b/>
          <w:sz w:val="36"/>
          <w:szCs w:val="24"/>
          <w:u w:val="single"/>
          <w:rPrChange w:id="5" w:author="Admin" w:date="2014-05-29T17:35:00Z">
            <w:rPr>
              <w:b/>
              <w:sz w:val="28"/>
              <w:szCs w:val="24"/>
              <w:u w:val="single"/>
            </w:rPr>
          </w:rPrChange>
        </w:rPr>
        <w:t>diagram</w:t>
      </w:r>
      <w:r w:rsidR="00EE7FD3" w:rsidRPr="00CF2725">
        <w:rPr>
          <w:b/>
          <w:sz w:val="36"/>
          <w:szCs w:val="24"/>
          <w:u w:val="single"/>
          <w:rPrChange w:id="6" w:author="Admin" w:date="2014-05-29T17:35:00Z">
            <w:rPr>
              <w:b/>
              <w:sz w:val="28"/>
              <w:szCs w:val="24"/>
              <w:u w:val="single"/>
            </w:rPr>
          </w:rPrChange>
        </w:rPr>
        <w:t>:</w:t>
      </w:r>
    </w:p>
    <w:p w:rsidR="003D64D9" w:rsidRDefault="003730C1" w:rsidP="003D64D9">
      <w:pPr>
        <w:ind w:left="270"/>
        <w:rPr>
          <w:b/>
          <w:sz w:val="28"/>
          <w:szCs w:val="24"/>
          <w:u w:val="single"/>
        </w:rPr>
      </w:pPr>
      <w:r w:rsidRPr="001655AE">
        <w:rPr>
          <w:noProof/>
          <w:sz w:val="24"/>
          <w:szCs w:val="24"/>
        </w:rPr>
        <mc:AlternateContent>
          <mc:Choice Requires="wpg">
            <w:drawing>
              <wp:anchor distT="0" distB="0" distL="114300" distR="114300" simplePos="0" relativeHeight="251774976" behindDoc="0" locked="0" layoutInCell="1" allowOverlap="1" wp14:anchorId="0EFBDA9F" wp14:editId="6EFEC85F">
                <wp:simplePos x="0" y="0"/>
                <wp:positionH relativeFrom="column">
                  <wp:posOffset>1943735</wp:posOffset>
                </wp:positionH>
                <wp:positionV relativeFrom="paragraph">
                  <wp:posOffset>273114</wp:posOffset>
                </wp:positionV>
                <wp:extent cx="975360" cy="1666875"/>
                <wp:effectExtent l="0" t="0" r="15240" b="28575"/>
                <wp:wrapNone/>
                <wp:docPr id="85" name="Group 85"/>
                <wp:cNvGraphicFramePr/>
                <a:graphic xmlns:a="http://schemas.openxmlformats.org/drawingml/2006/main">
                  <a:graphicData uri="http://schemas.microsoft.com/office/word/2010/wordprocessingGroup">
                    <wpg:wgp>
                      <wpg:cNvGrpSpPr/>
                      <wpg:grpSpPr>
                        <a:xfrm>
                          <a:off x="0" y="0"/>
                          <a:ext cx="975360" cy="1666875"/>
                          <a:chOff x="0" y="0"/>
                          <a:chExt cx="1038225" cy="1152525"/>
                        </a:xfrm>
                      </wpg:grpSpPr>
                      <wps:wsp>
                        <wps:cNvPr id="86" name="Rectangle 86"/>
                        <wps:cNvSpPr/>
                        <wps:spPr>
                          <a:xfrm>
                            <a:off x="0" y="0"/>
                            <a:ext cx="1038225" cy="1152525"/>
                          </a:xfrm>
                          <a:prstGeom prst="rect">
                            <a:avLst/>
                          </a:prstGeom>
                          <a:solidFill>
                            <a:sysClr val="window" lastClr="FFFFFF"/>
                          </a:solidFill>
                          <a:ln w="12700" cap="flat" cmpd="sng" algn="ctr">
                            <a:solidFill>
                              <a:srgbClr val="4472C4"/>
                            </a:solidFill>
                            <a:prstDash val="solid"/>
                            <a:miter lim="800000"/>
                          </a:ln>
                          <a:effectLst/>
                        </wps:spPr>
                        <wps:txbx>
                          <w:txbxContent>
                            <w:p w:rsidR="001655AE" w:rsidRDefault="001655AE" w:rsidP="001655AE">
                              <w:pPr>
                                <w:pStyle w:val="NoSpacing"/>
                                <w:rPr>
                                  <w:u w:val="single"/>
                                </w:rPr>
                              </w:pPr>
                            </w:p>
                            <w:p w:rsidR="001655AE" w:rsidRDefault="001655AE" w:rsidP="001655AE">
                              <w:pPr>
                                <w:pStyle w:val="NoSpacing"/>
                                <w:rPr>
                                  <w:u w:val="single"/>
                                </w:rPr>
                              </w:pPr>
                            </w:p>
                            <w:p w:rsidR="001655AE" w:rsidRPr="00AE6FF0" w:rsidRDefault="001655AE" w:rsidP="001655AE">
                              <w:pPr>
                                <w:pStyle w:val="NoSpacing"/>
                                <w:rPr>
                                  <w:u w:val="single"/>
                                </w:rPr>
                              </w:pPr>
                              <w:r w:rsidRPr="00AE6FF0">
                                <w:rPr>
                                  <w:u w:val="single"/>
                                </w:rPr>
                                <w:t>user_id</w:t>
                              </w:r>
                            </w:p>
                            <w:p w:rsidR="001655AE" w:rsidRPr="0014449B" w:rsidRDefault="001655AE" w:rsidP="001655AE">
                              <w:pPr>
                                <w:pStyle w:val="NoSpacing"/>
                              </w:pPr>
                              <w:bookmarkStart w:id="7" w:name="OLE_LINK19"/>
                              <w:bookmarkStart w:id="8" w:name="OLE_LINK20"/>
                              <w:bookmarkStart w:id="9" w:name="_Hlk389079484"/>
                              <w:bookmarkStart w:id="10" w:name="OLE_LINK24"/>
                              <w:bookmarkStart w:id="11" w:name="OLE_LINK44"/>
                              <w:bookmarkStart w:id="12" w:name="_Hlk389079682"/>
                              <w:bookmarkStart w:id="13" w:name="OLE_LINK45"/>
                              <w:bookmarkStart w:id="14" w:name="OLE_LINK46"/>
                              <w:bookmarkStart w:id="15" w:name="_Hlk389079687"/>
                              <w:r w:rsidRPr="0014449B">
                                <w:t>first_name</w:t>
                              </w:r>
                            </w:p>
                            <w:p w:rsidR="001655AE" w:rsidRPr="0014449B" w:rsidRDefault="001655AE" w:rsidP="001655AE">
                              <w:pPr>
                                <w:pStyle w:val="NoSpacing"/>
                              </w:pPr>
                              <w:r w:rsidRPr="0014449B">
                                <w:t>last_name</w:t>
                              </w:r>
                            </w:p>
                            <w:p w:rsidR="001655AE" w:rsidRPr="0014449B" w:rsidRDefault="001655AE" w:rsidP="001655AE">
                              <w:pPr>
                                <w:pStyle w:val="NoSpacing"/>
                              </w:pPr>
                              <w:r w:rsidRPr="0014449B">
                                <w:t>gender</w:t>
                              </w:r>
                            </w:p>
                            <w:p w:rsidR="001655AE" w:rsidRPr="00C40CCD" w:rsidRDefault="001655AE" w:rsidP="001655AE">
                              <w:pPr>
                                <w:pStyle w:val="NoSpacing"/>
                              </w:pPr>
                              <w:r w:rsidRPr="00C40CCD">
                                <w:t>j</w:t>
                              </w:r>
                              <w:r w:rsidR="00C40CCD" w:rsidRPr="00C40CCD">
                                <w:t>oin_</w:t>
                              </w:r>
                              <w:r w:rsidRPr="00C40CCD">
                                <w:t>date</w:t>
                              </w:r>
                            </w:p>
                            <w:p w:rsidR="001655AE" w:rsidRPr="00C40CCD" w:rsidRDefault="001655AE" w:rsidP="001655AE">
                              <w:pPr>
                                <w:pStyle w:val="NoSpacing"/>
                              </w:pPr>
                              <w:r w:rsidRPr="00C40CCD">
                                <w:t>user</w:t>
                              </w:r>
                              <w:r w:rsidR="00C40CCD" w:rsidRPr="00C40CCD">
                                <w:t>_</w:t>
                              </w:r>
                              <w:r w:rsidRPr="00C40CCD">
                                <w:t>name</w:t>
                              </w:r>
                              <w:bookmarkEnd w:id="7"/>
                              <w:bookmarkEnd w:id="8"/>
                              <w:bookmarkEnd w:id="9"/>
                              <w:bookmarkEnd w:id="10"/>
                              <w:bookmarkEnd w:id="11"/>
                              <w:bookmarkEnd w:id="12"/>
                              <w:bookmarkEnd w:id="13"/>
                              <w:bookmarkEnd w:id="14"/>
                              <w:bookmarkEnd w:id="1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0" y="9525"/>
                            <a:ext cx="1038225" cy="264695"/>
                          </a:xfrm>
                          <a:prstGeom prst="rect">
                            <a:avLst/>
                          </a:prstGeom>
                          <a:solidFill>
                            <a:sysClr val="window" lastClr="FFFFFF"/>
                          </a:solidFill>
                          <a:ln w="12700" cap="flat" cmpd="sng" algn="ctr">
                            <a:solidFill>
                              <a:srgbClr val="4472C4"/>
                            </a:solidFill>
                            <a:prstDash val="solid"/>
                            <a:miter lim="800000"/>
                          </a:ln>
                          <a:effectLst/>
                        </wps:spPr>
                        <wps:txbx>
                          <w:txbxContent>
                            <w:p w:rsidR="001655AE" w:rsidRPr="0014449B" w:rsidRDefault="001655AE" w:rsidP="001655AE">
                              <w:pPr>
                                <w:shd w:val="clear" w:color="auto" w:fill="E7E6E6" w:themeFill="background2"/>
                                <w:jc w:val="center"/>
                                <w:rPr>
                                  <w:sz w:val="20"/>
                                </w:rPr>
                              </w:pPr>
                              <w:r w:rsidRPr="0014449B">
                                <w:rPr>
                                  <w:sz w:val="20"/>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FBDA9F" id="Group 85" o:spid="_x0000_s1026" style="position:absolute;left:0;text-align:left;margin-left:153.05pt;margin-top:21.5pt;width:76.8pt;height:131.25pt;z-index:251774976;mso-width-relative:margin;mso-height-relative:margin" coordsize="1038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">
                <v:rect id="Rectangle 86" o:spid="_x0000_s1027" style="position:absolute;width:10382;height:11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cRMMA&#10;AADbAAAADwAAAGRycy9kb3ducmV2LnhtbESPQWvCQBSE7wX/w/IEb3Wjh6DRVUQUinhRW8XbI/tM&#10;gtm3YXebpP++KxR6HGbmG2a57k0tWnK+sqxgMk5AEOdWV1wo+Lzs32cgfEDWWFsmBT/kYb0avC0x&#10;07bjE7XnUIgIYZ+hgjKEJpPS5yUZ9GPbEEfvYZ3BEKUrpHbYRbip5TRJUmmw4rhQYkPbkvLn+dso&#10;cJh/HQ5Hee9a/5wW11s63yWo1GjYbxYgAvXhP/zX/tAKZim8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ncRMMAAADbAAAADwAAAAAAAAAAAAAAAACYAgAAZHJzL2Rv&#10;d25yZXYueG1sUEsFBgAAAAAEAAQA9QAAAIgDAAAAAA==&#10;" fillcolor="window" strokecolor="#4472c4" strokeweight="1pt">
                  <v:textbox>
                    <w:txbxContent>
                      <w:p w:rsidR="001655AE" w:rsidRDefault="001655AE" w:rsidP="001655AE">
                        <w:pPr>
                          <w:pStyle w:val="NoSpacing"/>
                          <w:rPr>
                            <w:u w:val="single"/>
                          </w:rPr>
                        </w:pPr>
                      </w:p>
                      <w:p w:rsidR="001655AE" w:rsidRDefault="001655AE" w:rsidP="001655AE">
                        <w:pPr>
                          <w:pStyle w:val="NoSpacing"/>
                          <w:rPr>
                            <w:u w:val="single"/>
                          </w:rPr>
                        </w:pPr>
                      </w:p>
                      <w:p w:rsidR="001655AE" w:rsidRPr="00AE6FF0" w:rsidRDefault="001655AE" w:rsidP="001655AE">
                        <w:pPr>
                          <w:pStyle w:val="NoSpacing"/>
                          <w:rPr>
                            <w:u w:val="single"/>
                          </w:rPr>
                        </w:pPr>
                        <w:r w:rsidRPr="00AE6FF0">
                          <w:rPr>
                            <w:u w:val="single"/>
                          </w:rPr>
                          <w:t>user_id</w:t>
                        </w:r>
                      </w:p>
                      <w:p w:rsidR="001655AE" w:rsidRPr="0014449B" w:rsidRDefault="001655AE" w:rsidP="001655AE">
                        <w:pPr>
                          <w:pStyle w:val="NoSpacing"/>
                        </w:pPr>
                        <w:bookmarkStart w:id="16" w:name="OLE_LINK19"/>
                        <w:bookmarkStart w:id="17" w:name="OLE_LINK20"/>
                        <w:bookmarkStart w:id="18" w:name="_Hlk389079484"/>
                        <w:bookmarkStart w:id="19" w:name="OLE_LINK24"/>
                        <w:bookmarkStart w:id="20" w:name="OLE_LINK44"/>
                        <w:bookmarkStart w:id="21" w:name="_Hlk389079682"/>
                        <w:bookmarkStart w:id="22" w:name="OLE_LINK45"/>
                        <w:bookmarkStart w:id="23" w:name="OLE_LINK46"/>
                        <w:bookmarkStart w:id="24" w:name="_Hlk389079687"/>
                        <w:r w:rsidRPr="0014449B">
                          <w:t>first_name</w:t>
                        </w:r>
                      </w:p>
                      <w:p w:rsidR="001655AE" w:rsidRPr="0014449B" w:rsidRDefault="001655AE" w:rsidP="001655AE">
                        <w:pPr>
                          <w:pStyle w:val="NoSpacing"/>
                        </w:pPr>
                        <w:r w:rsidRPr="0014449B">
                          <w:t>last_name</w:t>
                        </w:r>
                      </w:p>
                      <w:p w:rsidR="001655AE" w:rsidRPr="0014449B" w:rsidRDefault="001655AE" w:rsidP="001655AE">
                        <w:pPr>
                          <w:pStyle w:val="NoSpacing"/>
                        </w:pPr>
                        <w:r w:rsidRPr="0014449B">
                          <w:t>gender</w:t>
                        </w:r>
                      </w:p>
                      <w:p w:rsidR="001655AE" w:rsidRPr="00C40CCD" w:rsidRDefault="001655AE" w:rsidP="001655AE">
                        <w:pPr>
                          <w:pStyle w:val="NoSpacing"/>
                        </w:pPr>
                        <w:r w:rsidRPr="00C40CCD">
                          <w:t>j</w:t>
                        </w:r>
                        <w:r w:rsidR="00C40CCD" w:rsidRPr="00C40CCD">
                          <w:t>oin_</w:t>
                        </w:r>
                        <w:r w:rsidRPr="00C40CCD">
                          <w:t>date</w:t>
                        </w:r>
                      </w:p>
                      <w:p w:rsidR="001655AE" w:rsidRPr="00C40CCD" w:rsidRDefault="001655AE" w:rsidP="001655AE">
                        <w:pPr>
                          <w:pStyle w:val="NoSpacing"/>
                        </w:pPr>
                        <w:r w:rsidRPr="00C40CCD">
                          <w:t>user</w:t>
                        </w:r>
                        <w:r w:rsidR="00C40CCD" w:rsidRPr="00C40CCD">
                          <w:t>_</w:t>
                        </w:r>
                        <w:r w:rsidRPr="00C40CCD">
                          <w:t>name</w:t>
                        </w:r>
                        <w:bookmarkEnd w:id="16"/>
                        <w:bookmarkEnd w:id="17"/>
                        <w:bookmarkEnd w:id="18"/>
                        <w:bookmarkEnd w:id="19"/>
                        <w:bookmarkEnd w:id="20"/>
                        <w:bookmarkEnd w:id="21"/>
                        <w:bookmarkEnd w:id="22"/>
                        <w:bookmarkEnd w:id="23"/>
                        <w:bookmarkEnd w:id="24"/>
                      </w:p>
                    </w:txbxContent>
                  </v:textbox>
                </v:rect>
                <v:rect id="Rectangle 90" o:spid="_x0000_s1028" style="position:absolute;top:95;width:10382;height:2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V3dsAA&#10;AADbAAAADwAAAGRycy9kb3ducmV2LnhtbERPy4rCMBTdC/5DuMLsbKoL0Y5RRBREZuNjZnB3aa5t&#10;sbkpSabt/L1ZCC4P571c96YWLTlfWVYwSVIQxLnVFRcKrpf9eA7CB2SNtWVS8E8e1qvhYImZth2f&#10;qD2HQsQQ9hkqKENoMil9XpJBn9iGOHJ36wyGCF0htcMuhptaTtN0Jg1WHBtKbGhbUv44/xkFDvPv&#10;4/FL3rrWP6bFz+9ssUtRqY9Rv/kEEagPb/HLfdAKFnF9/B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LV3dsAAAADbAAAADwAAAAAAAAAAAAAAAACYAgAAZHJzL2Rvd25y&#10;ZXYueG1sUEsFBgAAAAAEAAQA9QAAAIUDAAAAAA==&#10;" fillcolor="window" strokecolor="#4472c4" strokeweight="1pt">
                  <v:textbox>
                    <w:txbxContent>
                      <w:p w:rsidR="001655AE" w:rsidRPr="0014449B" w:rsidRDefault="001655AE" w:rsidP="001655AE">
                        <w:pPr>
                          <w:shd w:val="clear" w:color="auto" w:fill="E7E6E6" w:themeFill="background2"/>
                          <w:jc w:val="center"/>
                          <w:rPr>
                            <w:sz w:val="20"/>
                          </w:rPr>
                        </w:pPr>
                        <w:r w:rsidRPr="0014449B">
                          <w:rPr>
                            <w:sz w:val="20"/>
                          </w:rPr>
                          <w:t>users</w:t>
                        </w:r>
                      </w:p>
                    </w:txbxContent>
                  </v:textbox>
                </v:rect>
              </v:group>
            </w:pict>
          </mc:Fallback>
        </mc:AlternateContent>
      </w:r>
      <w:r w:rsidR="008345B0" w:rsidRPr="00CB0924">
        <w:rPr>
          <w:noProof/>
          <w:sz w:val="24"/>
          <w:szCs w:val="24"/>
        </w:rPr>
        <mc:AlternateContent>
          <mc:Choice Requires="wpg">
            <w:drawing>
              <wp:anchor distT="0" distB="0" distL="114300" distR="114300" simplePos="0" relativeHeight="251777024" behindDoc="0" locked="0" layoutInCell="1" allowOverlap="1" wp14:anchorId="3F59D0B5" wp14:editId="73A894AE">
                <wp:simplePos x="0" y="0"/>
                <wp:positionH relativeFrom="column">
                  <wp:posOffset>0</wp:posOffset>
                </wp:positionH>
                <wp:positionV relativeFrom="paragraph">
                  <wp:posOffset>376443</wp:posOffset>
                </wp:positionV>
                <wp:extent cx="1183341" cy="699247"/>
                <wp:effectExtent l="0" t="0" r="17145" b="24765"/>
                <wp:wrapNone/>
                <wp:docPr id="92" name="Group 92"/>
                <wp:cNvGraphicFramePr/>
                <a:graphic xmlns:a="http://schemas.openxmlformats.org/drawingml/2006/main">
                  <a:graphicData uri="http://schemas.microsoft.com/office/word/2010/wordprocessingGroup">
                    <wpg:wgp>
                      <wpg:cNvGrpSpPr/>
                      <wpg:grpSpPr>
                        <a:xfrm>
                          <a:off x="0" y="0"/>
                          <a:ext cx="1183341" cy="699247"/>
                          <a:chOff x="0" y="0"/>
                          <a:chExt cx="1038225" cy="765545"/>
                        </a:xfrm>
                      </wpg:grpSpPr>
                      <wps:wsp>
                        <wps:cNvPr id="93" name="Rectangle 93"/>
                        <wps:cNvSpPr/>
                        <wps:spPr>
                          <a:xfrm>
                            <a:off x="0" y="0"/>
                            <a:ext cx="1038225" cy="765545"/>
                          </a:xfrm>
                          <a:prstGeom prst="rect">
                            <a:avLst/>
                          </a:prstGeom>
                          <a:solidFill>
                            <a:sysClr val="window" lastClr="FFFFFF"/>
                          </a:solidFill>
                          <a:ln w="12700" cap="flat" cmpd="sng" algn="ctr">
                            <a:solidFill>
                              <a:srgbClr val="4472C4"/>
                            </a:solidFill>
                            <a:prstDash val="solid"/>
                            <a:miter lim="800000"/>
                          </a:ln>
                          <a:effectLst/>
                        </wps:spPr>
                        <wps:txbx>
                          <w:txbxContent>
                            <w:p w:rsidR="0044697D" w:rsidRDefault="0044697D" w:rsidP="00CB0924">
                              <w:pPr>
                                <w:pStyle w:val="NoSpacing"/>
                              </w:pPr>
                            </w:p>
                            <w:p w:rsidR="00CB0924" w:rsidRPr="00C75108" w:rsidRDefault="00CB0924" w:rsidP="00CB0924">
                              <w:pPr>
                                <w:pStyle w:val="NoSpacing"/>
                                <w:rPr>
                                  <w:u w:val="single"/>
                                </w:rPr>
                              </w:pPr>
                              <w:bookmarkStart w:id="25" w:name="OLE_LINK52"/>
                              <w:bookmarkStart w:id="26" w:name="OLE_LINK53"/>
                              <w:bookmarkStart w:id="27" w:name="_Hlk389085323"/>
                              <w:bookmarkStart w:id="28" w:name="OLE_LINK54"/>
                              <w:bookmarkStart w:id="29" w:name="OLE_LINK55"/>
                              <w:bookmarkStart w:id="30" w:name="_Hlk389085337"/>
                              <w:r w:rsidRPr="00C75108">
                                <w:rPr>
                                  <w:u w:val="single"/>
                                </w:rPr>
                                <w:t>user_id</w:t>
                              </w:r>
                            </w:p>
                            <w:p w:rsidR="00CB0924" w:rsidRPr="00C75108" w:rsidRDefault="008345B0" w:rsidP="008345B0">
                              <w:pPr>
                                <w:pStyle w:val="NoSpacing"/>
                                <w:rPr>
                                  <w:sz w:val="20"/>
                                  <w:u w:val="single"/>
                                </w:rPr>
                              </w:pPr>
                              <w:r w:rsidRPr="00C75108">
                                <w:rPr>
                                  <w:u w:val="single"/>
                                </w:rPr>
                                <w:t>follower_user_id</w:t>
                              </w:r>
                              <w:bookmarkEnd w:id="25"/>
                              <w:bookmarkEnd w:id="26"/>
                              <w:bookmarkEnd w:id="27"/>
                              <w:bookmarkEnd w:id="28"/>
                              <w:bookmarkEnd w:id="29"/>
                              <w:bookmarkEnd w:id="3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9525"/>
                            <a:ext cx="1038225" cy="264695"/>
                          </a:xfrm>
                          <a:prstGeom prst="rect">
                            <a:avLst/>
                          </a:prstGeom>
                          <a:solidFill>
                            <a:sysClr val="window" lastClr="FFFFFF"/>
                          </a:solidFill>
                          <a:ln w="12700" cap="flat" cmpd="sng" algn="ctr">
                            <a:solidFill>
                              <a:srgbClr val="4472C4"/>
                            </a:solidFill>
                            <a:prstDash val="solid"/>
                            <a:miter lim="800000"/>
                          </a:ln>
                          <a:effectLst/>
                        </wps:spPr>
                        <wps:txbx>
                          <w:txbxContent>
                            <w:p w:rsidR="00CB0924" w:rsidRPr="00AE4C3B" w:rsidRDefault="00CB0924" w:rsidP="00CB0924">
                              <w:pPr>
                                <w:shd w:val="clear" w:color="auto" w:fill="E7E6E6" w:themeFill="background2"/>
                                <w:jc w:val="center"/>
                                <w:rPr>
                                  <w:sz w:val="20"/>
                                </w:rPr>
                              </w:pPr>
                              <w:r w:rsidRPr="00AE4C3B">
                                <w:rPr>
                                  <w:sz w:val="20"/>
                                </w:rPr>
                                <w:t>followlist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59D0B5" id="Group 92" o:spid="_x0000_s1029" style="position:absolute;left:0;text-align:left;margin-left:0;margin-top:29.65pt;width:93.2pt;height:55.05pt;z-index:251777024;mso-width-relative:margin;mso-height-relative:margin" coordsize="10382,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">
                <v:rect id="Rectangle 93" o:spid="_x0000_s1030" style="position:absolute;width:10382;height: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fpAcQA&#10;AADbAAAADwAAAGRycy9kb3ducmV2LnhtbESPzWrDMBCE74G8g9hAb40cF0LtRAkltFBCL/lryW2x&#10;traxtTKSartvHxUKOQ4z8w2z3o6mFT05X1tWsJgnIIgLq2suFZxPb4/PIHxA1thaJgW/5GG7mU7W&#10;mGs78IH6YyhFhLDPUUEVQpdL6YuKDPq57Yij922dwRClK6V2OES4aWWaJEtpsOa4UGFHu4qK5vhj&#10;FDgsLvv9h7wOvW/S8vNrmb0mqNTDbHxZgQg0hnv4v/2uFWRP8Pcl/gC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n6QHEAAAA2wAAAA8AAAAAAAAAAAAAAAAAmAIAAGRycy9k&#10;b3ducmV2LnhtbFBLBQYAAAAABAAEAPUAAACJAwAAAAA=&#10;" fillcolor="window" strokecolor="#4472c4" strokeweight="1pt">
                  <v:textbox>
                    <w:txbxContent>
                      <w:p w:rsidR="0044697D" w:rsidRDefault="0044697D" w:rsidP="00CB0924">
                        <w:pPr>
                          <w:pStyle w:val="NoSpacing"/>
                        </w:pPr>
                      </w:p>
                      <w:p w:rsidR="00CB0924" w:rsidRPr="00C75108" w:rsidRDefault="00CB0924" w:rsidP="00CB0924">
                        <w:pPr>
                          <w:pStyle w:val="NoSpacing"/>
                          <w:rPr>
                            <w:u w:val="single"/>
                          </w:rPr>
                        </w:pPr>
                        <w:bookmarkStart w:id="31" w:name="OLE_LINK52"/>
                        <w:bookmarkStart w:id="32" w:name="OLE_LINK53"/>
                        <w:bookmarkStart w:id="33" w:name="_Hlk389085323"/>
                        <w:bookmarkStart w:id="34" w:name="OLE_LINK54"/>
                        <w:bookmarkStart w:id="35" w:name="OLE_LINK55"/>
                        <w:bookmarkStart w:id="36" w:name="_Hlk389085337"/>
                        <w:r w:rsidRPr="00C75108">
                          <w:rPr>
                            <w:u w:val="single"/>
                          </w:rPr>
                          <w:t>user_id</w:t>
                        </w:r>
                      </w:p>
                      <w:p w:rsidR="00CB0924" w:rsidRPr="00C75108" w:rsidRDefault="008345B0" w:rsidP="008345B0">
                        <w:pPr>
                          <w:pStyle w:val="NoSpacing"/>
                          <w:rPr>
                            <w:sz w:val="20"/>
                            <w:u w:val="single"/>
                          </w:rPr>
                        </w:pPr>
                        <w:r w:rsidRPr="00C75108">
                          <w:rPr>
                            <w:u w:val="single"/>
                          </w:rPr>
                          <w:t>follower_user_id</w:t>
                        </w:r>
                        <w:bookmarkEnd w:id="31"/>
                        <w:bookmarkEnd w:id="32"/>
                        <w:bookmarkEnd w:id="33"/>
                        <w:bookmarkEnd w:id="34"/>
                        <w:bookmarkEnd w:id="35"/>
                        <w:bookmarkEnd w:id="36"/>
                      </w:p>
                    </w:txbxContent>
                  </v:textbox>
                </v:rect>
                <v:rect id="Rectangle 94" o:spid="_x0000_s1031" style="position:absolute;top:95;width:10382;height:2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5xdcQA&#10;AADbAAAADwAAAGRycy9kb3ducmV2LnhtbESPzWrDMBCE74G8g9hAb40cU0LtRAkltFBCL/lryW2x&#10;traxtTKSartvHxUKOQ4z8w2z3o6mFT05X1tWsJgnIIgLq2suFZxPb4/PIHxA1thaJgW/5GG7mU7W&#10;mGs78IH6YyhFhLDPUUEVQpdL6YuKDPq57Yij922dwRClK6V2OES4aWWaJEtpsOa4UGFHu4qK5vhj&#10;FDgsLvv9h7wOvW/S8vNrmb0mqNTDbHxZgQg0hnv4v/2uFWRP8Pcl/gC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OcXXEAAAA2wAAAA8AAAAAAAAAAAAAAAAAmAIAAGRycy9k&#10;b3ducmV2LnhtbFBLBQYAAAAABAAEAPUAAACJAwAAAAA=&#10;" fillcolor="window" strokecolor="#4472c4" strokeweight="1pt">
                  <v:textbox>
                    <w:txbxContent>
                      <w:p w:rsidR="00CB0924" w:rsidRPr="00AE4C3B" w:rsidRDefault="00CB0924" w:rsidP="00CB0924">
                        <w:pPr>
                          <w:shd w:val="clear" w:color="auto" w:fill="E7E6E6" w:themeFill="background2"/>
                          <w:jc w:val="center"/>
                          <w:rPr>
                            <w:sz w:val="20"/>
                          </w:rPr>
                        </w:pPr>
                        <w:r w:rsidRPr="00AE4C3B">
                          <w:rPr>
                            <w:sz w:val="20"/>
                          </w:rPr>
                          <w:t>followlist</w:t>
                        </w:r>
                      </w:p>
                    </w:txbxContent>
                  </v:textbox>
                </v:rect>
              </v:group>
            </w:pict>
          </mc:Fallback>
        </mc:AlternateContent>
      </w:r>
    </w:p>
    <w:p w:rsidR="003D64D9" w:rsidRDefault="002469A1" w:rsidP="003D64D9">
      <w:pPr>
        <w:ind w:left="270"/>
        <w:rPr>
          <w:b/>
          <w:sz w:val="28"/>
          <w:szCs w:val="24"/>
          <w:u w:val="single"/>
        </w:rPr>
      </w:pPr>
      <w:r w:rsidRPr="00374362">
        <w:rPr>
          <w:b/>
          <w:noProof/>
          <w:sz w:val="24"/>
          <w:szCs w:val="24"/>
        </w:rPr>
        <mc:AlternateContent>
          <mc:Choice Requires="wps">
            <w:drawing>
              <wp:anchor distT="0" distB="0" distL="114300" distR="114300" simplePos="0" relativeHeight="251798528" behindDoc="0" locked="0" layoutInCell="1" allowOverlap="1" wp14:anchorId="5B81BD3C" wp14:editId="1B457FBD">
                <wp:simplePos x="0" y="0"/>
                <wp:positionH relativeFrom="column">
                  <wp:posOffset>2919932</wp:posOffset>
                </wp:positionH>
                <wp:positionV relativeFrom="paragraph">
                  <wp:posOffset>376405</wp:posOffset>
                </wp:positionV>
                <wp:extent cx="3472617" cy="3058245"/>
                <wp:effectExtent l="38100" t="76200" r="261620" b="27940"/>
                <wp:wrapNone/>
                <wp:docPr id="203" name="Elbow Connector 203"/>
                <wp:cNvGraphicFramePr/>
                <a:graphic xmlns:a="http://schemas.openxmlformats.org/drawingml/2006/main">
                  <a:graphicData uri="http://schemas.microsoft.com/office/word/2010/wordprocessingShape">
                    <wps:wsp>
                      <wps:cNvCnPr/>
                      <wps:spPr>
                        <a:xfrm flipH="1" flipV="1">
                          <a:off x="0" y="0"/>
                          <a:ext cx="3472617" cy="3058245"/>
                        </a:xfrm>
                        <a:prstGeom prst="bentConnector3">
                          <a:avLst>
                            <a:gd name="adj1" fmla="val -6886"/>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5F6298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3" o:spid="_x0000_s1026" type="#_x0000_t34" style="position:absolute;margin-left:229.9pt;margin-top:29.65pt;width:273.45pt;height:240.8pt;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" adj="-1487" strokecolor="#5b9bd5" strokeweight=".5pt">
                <v:stroke endarrow="block"/>
              </v:shape>
            </w:pict>
          </mc:Fallback>
        </mc:AlternateContent>
      </w:r>
      <w:r w:rsidR="003730C1" w:rsidRPr="00374362">
        <w:rPr>
          <w:b/>
          <w:noProof/>
          <w:sz w:val="24"/>
          <w:szCs w:val="24"/>
        </w:rPr>
        <mc:AlternateContent>
          <mc:Choice Requires="wps">
            <w:drawing>
              <wp:anchor distT="0" distB="0" distL="114300" distR="114300" simplePos="0" relativeHeight="251781120" behindDoc="0" locked="0" layoutInCell="1" allowOverlap="1" wp14:anchorId="54424070" wp14:editId="0CAEED2B">
                <wp:simplePos x="0" y="0"/>
                <wp:positionH relativeFrom="column">
                  <wp:posOffset>1183341</wp:posOffset>
                </wp:positionH>
                <wp:positionV relativeFrom="paragraph">
                  <wp:posOffset>330301</wp:posOffset>
                </wp:positionV>
                <wp:extent cx="760720" cy="84525"/>
                <wp:effectExtent l="0" t="0" r="78105" b="86995"/>
                <wp:wrapNone/>
                <wp:docPr id="101" name="Elbow Connector 101"/>
                <wp:cNvGraphicFramePr/>
                <a:graphic xmlns:a="http://schemas.openxmlformats.org/drawingml/2006/main">
                  <a:graphicData uri="http://schemas.microsoft.com/office/word/2010/wordprocessingShape">
                    <wps:wsp>
                      <wps:cNvCnPr/>
                      <wps:spPr>
                        <a:xfrm>
                          <a:off x="0" y="0"/>
                          <a:ext cx="760720" cy="84525"/>
                        </a:xfrm>
                        <a:prstGeom prst="bentConnector3">
                          <a:avLst>
                            <a:gd name="adj1" fmla="val 31910"/>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513E06" id="Elbow Connector 101" o:spid="_x0000_s1026" type="#_x0000_t34" style="position:absolute;margin-left:93.2pt;margin-top:26pt;width:59.9pt;height:6.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" adj="6893" strokecolor="#5b9bd5" strokeweight=".5pt">
                <v:stroke endarrow="block"/>
              </v:shape>
            </w:pict>
          </mc:Fallback>
        </mc:AlternateContent>
      </w:r>
    </w:p>
    <w:p w:rsidR="003D64D9" w:rsidRDefault="00656E3E" w:rsidP="003D64D9">
      <w:pPr>
        <w:ind w:left="270"/>
        <w:rPr>
          <w:b/>
          <w:sz w:val="28"/>
          <w:szCs w:val="24"/>
          <w:u w:val="single"/>
        </w:rPr>
      </w:pPr>
      <w:r w:rsidRPr="00C75108">
        <w:rPr>
          <w:b/>
          <w:noProof/>
          <w:sz w:val="28"/>
          <w:szCs w:val="24"/>
          <w:u w:val="single"/>
        </w:rPr>
        <mc:AlternateContent>
          <mc:Choice Requires="wps">
            <w:drawing>
              <wp:anchor distT="0" distB="0" distL="114300" distR="114300" simplePos="0" relativeHeight="251802624" behindDoc="0" locked="0" layoutInCell="1" allowOverlap="1" wp14:anchorId="105131F3" wp14:editId="15F5E955">
                <wp:simplePos x="0" y="0"/>
                <wp:positionH relativeFrom="column">
                  <wp:posOffset>2916000</wp:posOffset>
                </wp:positionH>
                <wp:positionV relativeFrom="paragraph">
                  <wp:posOffset>39625</wp:posOffset>
                </wp:positionV>
                <wp:extent cx="1238400" cy="1022400"/>
                <wp:effectExtent l="38100" t="76200" r="19050" b="25400"/>
                <wp:wrapNone/>
                <wp:docPr id="205" name="Elbow Connector 205"/>
                <wp:cNvGraphicFramePr/>
                <a:graphic xmlns:a="http://schemas.openxmlformats.org/drawingml/2006/main">
                  <a:graphicData uri="http://schemas.microsoft.com/office/word/2010/wordprocessingShape">
                    <wps:wsp>
                      <wps:cNvCnPr/>
                      <wps:spPr>
                        <a:xfrm flipH="1" flipV="1">
                          <a:off x="0" y="0"/>
                          <a:ext cx="1238400" cy="1022400"/>
                        </a:xfrm>
                        <a:prstGeom prst="bentConnector3">
                          <a:avLst>
                            <a:gd name="adj1" fmla="val 56778"/>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08774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5" o:spid="_x0000_s1026" type="#_x0000_t34" style="position:absolute;margin-left:229.6pt;margin-top:3.1pt;width:97.5pt;height:80.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" adj="12264" strokecolor="#5b9bd5" strokeweight=".5pt">
                <v:stroke endarrow="block"/>
              </v:shape>
            </w:pict>
          </mc:Fallback>
        </mc:AlternateContent>
      </w:r>
      <w:r w:rsidR="00500581" w:rsidRPr="00256EBC">
        <w:rPr>
          <w:noProof/>
          <w:sz w:val="24"/>
          <w:szCs w:val="24"/>
        </w:rPr>
        <mc:AlternateContent>
          <mc:Choice Requires="wpg">
            <w:drawing>
              <wp:anchor distT="0" distB="0" distL="114300" distR="114300" simplePos="0" relativeHeight="251794432" behindDoc="0" locked="0" layoutInCell="1" allowOverlap="1" wp14:anchorId="76C28621" wp14:editId="1FA0A5F6">
                <wp:simplePos x="0" y="0"/>
                <wp:positionH relativeFrom="column">
                  <wp:posOffset>4154400</wp:posOffset>
                </wp:positionH>
                <wp:positionV relativeFrom="paragraph">
                  <wp:posOffset>162025</wp:posOffset>
                </wp:positionV>
                <wp:extent cx="1074252" cy="1443990"/>
                <wp:effectExtent l="0" t="0" r="12065" b="22860"/>
                <wp:wrapNone/>
                <wp:docPr id="197" name="Group 197"/>
                <wp:cNvGraphicFramePr/>
                <a:graphic xmlns:a="http://schemas.openxmlformats.org/drawingml/2006/main">
                  <a:graphicData uri="http://schemas.microsoft.com/office/word/2010/wordprocessingGroup">
                    <wpg:wgp>
                      <wpg:cNvGrpSpPr/>
                      <wpg:grpSpPr>
                        <a:xfrm>
                          <a:off x="0" y="0"/>
                          <a:ext cx="1074252" cy="1443990"/>
                          <a:chOff x="-151506" y="0"/>
                          <a:chExt cx="1189731" cy="1152525"/>
                        </a:xfrm>
                      </wpg:grpSpPr>
                      <wps:wsp>
                        <wps:cNvPr id="198" name="Rectangle 198"/>
                        <wps:cNvSpPr/>
                        <wps:spPr>
                          <a:xfrm>
                            <a:off x="-151506" y="0"/>
                            <a:ext cx="1189272" cy="1152525"/>
                          </a:xfrm>
                          <a:prstGeom prst="rect">
                            <a:avLst/>
                          </a:prstGeom>
                          <a:solidFill>
                            <a:sysClr val="window" lastClr="FFFFFF"/>
                          </a:solidFill>
                          <a:ln w="12700" cap="flat" cmpd="sng" algn="ctr">
                            <a:solidFill>
                              <a:srgbClr val="4472C4"/>
                            </a:solidFill>
                            <a:prstDash val="solid"/>
                            <a:miter lim="800000"/>
                          </a:ln>
                          <a:effectLst/>
                        </wps:spPr>
                        <wps:txbx>
                          <w:txbxContent>
                            <w:p w:rsidR="00256EBC" w:rsidRDefault="00256EBC" w:rsidP="00256EBC">
                              <w:pPr>
                                <w:pStyle w:val="NoSpacing"/>
                                <w:rPr>
                                  <w:u w:val="single"/>
                                </w:rPr>
                              </w:pPr>
                            </w:p>
                            <w:p w:rsidR="003730C1" w:rsidRPr="004C2C73" w:rsidRDefault="00FD4598" w:rsidP="003730C1">
                              <w:pPr>
                                <w:pStyle w:val="NoSpacing"/>
                                <w:rPr>
                                  <w:u w:val="single"/>
                                </w:rPr>
                              </w:pPr>
                              <w:bookmarkStart w:id="37" w:name="OLE_LINK66"/>
                              <w:bookmarkStart w:id="38" w:name="OLE_LINK67"/>
                              <w:bookmarkStart w:id="39" w:name="_Hlk389086062"/>
                              <w:bookmarkStart w:id="40" w:name="OLE_LINK68"/>
                              <w:bookmarkStart w:id="41" w:name="OLE_LINK69"/>
                              <w:bookmarkStart w:id="42" w:name="_Hlk389086077"/>
                              <w:r w:rsidRPr="004C2C73">
                                <w:rPr>
                                  <w:u w:val="single"/>
                                </w:rPr>
                                <w:t>comment_</w:t>
                              </w:r>
                              <w:r w:rsidR="003730C1" w:rsidRPr="004C2C73">
                                <w:rPr>
                                  <w:u w:val="single"/>
                                </w:rPr>
                                <w:t>id</w:t>
                              </w:r>
                            </w:p>
                            <w:p w:rsidR="00FD4598" w:rsidRPr="00FD4598" w:rsidRDefault="00FD4598" w:rsidP="003730C1">
                              <w:pPr>
                                <w:pStyle w:val="NoSpacing"/>
                              </w:pPr>
                              <w:r w:rsidRPr="00FD4598">
                                <w:t>review_id</w:t>
                              </w:r>
                            </w:p>
                            <w:p w:rsidR="003730C1" w:rsidRDefault="003730C1" w:rsidP="003730C1">
                              <w:pPr>
                                <w:pStyle w:val="NoSpacing"/>
                              </w:pPr>
                              <w:r w:rsidRPr="003730C1">
                                <w:t>user_id</w:t>
                              </w:r>
                            </w:p>
                            <w:p w:rsidR="00597D88" w:rsidRPr="003730C1" w:rsidRDefault="00656E3E" w:rsidP="003730C1">
                              <w:pPr>
                                <w:pStyle w:val="NoSpacing"/>
                              </w:pPr>
                              <w:bookmarkStart w:id="43" w:name="OLE_LINK3"/>
                              <w:bookmarkStart w:id="44" w:name="OLE_LINK4"/>
                              <w:r>
                                <w:t>comment_text</w:t>
                              </w:r>
                              <w:bookmarkEnd w:id="37"/>
                              <w:bookmarkEnd w:id="38"/>
                              <w:bookmarkEnd w:id="39"/>
                              <w:bookmarkEnd w:id="40"/>
                              <w:bookmarkEnd w:id="41"/>
                              <w:bookmarkEnd w:id="42"/>
                              <w:bookmarkEnd w:id="43"/>
                              <w:bookmarkEnd w:id="4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0" y="9525"/>
                            <a:ext cx="1038225" cy="264695"/>
                          </a:xfrm>
                          <a:prstGeom prst="rect">
                            <a:avLst/>
                          </a:prstGeom>
                          <a:solidFill>
                            <a:sysClr val="window" lastClr="FFFFFF"/>
                          </a:solidFill>
                          <a:ln w="12700" cap="flat" cmpd="sng" algn="ctr">
                            <a:solidFill>
                              <a:srgbClr val="4472C4"/>
                            </a:solidFill>
                            <a:prstDash val="solid"/>
                            <a:miter lim="800000"/>
                          </a:ln>
                          <a:effectLst/>
                        </wps:spPr>
                        <wps:txbx>
                          <w:txbxContent>
                            <w:p w:rsidR="00256EBC" w:rsidRPr="00C84464" w:rsidRDefault="00256EBC" w:rsidP="00256EBC">
                              <w:pPr>
                                <w:shd w:val="clear" w:color="auto" w:fill="E7E6E6" w:themeFill="background2"/>
                                <w:jc w:val="center"/>
                                <w:rPr>
                                  <w:sz w:val="20"/>
                                </w:rPr>
                              </w:pPr>
                              <w:r w:rsidRPr="00C84464">
                                <w:rPr>
                                  <w:sz w:val="20"/>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C28621" id="Group 197" o:spid="_x0000_s1032" style="position:absolute;left:0;text-align:left;margin-left:327.1pt;margin-top:12.75pt;width:84.6pt;height:113.7pt;z-index:251794432;mso-width-relative:margin;mso-height-relative:margin" coordorigin="-1515" coordsize="11897,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">
                <v:rect id="Rectangle 198" o:spid="_x0000_s1033" style="position:absolute;left:-1515;width:11892;height:11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SKSMUA&#10;AADcAAAADwAAAGRycy9kb3ducmV2LnhtbESPQWvCQBCF7wX/wzJCb3WjB9HUVUQsFOmlalu8Ddkx&#10;CWZnw+42Sf995yB4m+G9ee+b1WZwjeooxNqzgekkA0VceFtzaeB8entZgIoJ2WLjmQz8UYTNevS0&#10;wtz6nj+pO6ZSSQjHHA1UKbW51rGoyGGc+JZYtKsPDpOsodQ2YC/hrtGzLJtrhzVLQ4Ut7Soqbsdf&#10;ZyBg8XU4fOhL38XbrPz+mS/3GRrzPB62r6ASDelhvl+/W8FfCq08Ix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IpIxQAAANwAAAAPAAAAAAAAAAAAAAAAAJgCAABkcnMv&#10;ZG93bnJldi54bWxQSwUGAAAAAAQABAD1AAAAigMAAAAA&#10;" fillcolor="window" strokecolor="#4472c4" strokeweight="1pt">
                  <v:textbox>
                    <w:txbxContent>
                      <w:p w:rsidR="00256EBC" w:rsidRDefault="00256EBC" w:rsidP="00256EBC">
                        <w:pPr>
                          <w:pStyle w:val="NoSpacing"/>
                          <w:rPr>
                            <w:u w:val="single"/>
                          </w:rPr>
                        </w:pPr>
                      </w:p>
                      <w:p w:rsidR="003730C1" w:rsidRPr="004C2C73" w:rsidRDefault="00FD4598" w:rsidP="003730C1">
                        <w:pPr>
                          <w:pStyle w:val="NoSpacing"/>
                          <w:rPr>
                            <w:u w:val="single"/>
                          </w:rPr>
                        </w:pPr>
                        <w:bookmarkStart w:id="45" w:name="OLE_LINK66"/>
                        <w:bookmarkStart w:id="46" w:name="OLE_LINK67"/>
                        <w:bookmarkStart w:id="47" w:name="_Hlk389086062"/>
                        <w:bookmarkStart w:id="48" w:name="OLE_LINK68"/>
                        <w:bookmarkStart w:id="49" w:name="OLE_LINK69"/>
                        <w:bookmarkStart w:id="50" w:name="_Hlk389086077"/>
                        <w:r w:rsidRPr="004C2C73">
                          <w:rPr>
                            <w:u w:val="single"/>
                          </w:rPr>
                          <w:t>comment_</w:t>
                        </w:r>
                        <w:r w:rsidR="003730C1" w:rsidRPr="004C2C73">
                          <w:rPr>
                            <w:u w:val="single"/>
                          </w:rPr>
                          <w:t>id</w:t>
                        </w:r>
                      </w:p>
                      <w:p w:rsidR="00FD4598" w:rsidRPr="00FD4598" w:rsidRDefault="00FD4598" w:rsidP="003730C1">
                        <w:pPr>
                          <w:pStyle w:val="NoSpacing"/>
                        </w:pPr>
                        <w:r w:rsidRPr="00FD4598">
                          <w:t>review_id</w:t>
                        </w:r>
                      </w:p>
                      <w:p w:rsidR="003730C1" w:rsidRDefault="003730C1" w:rsidP="003730C1">
                        <w:pPr>
                          <w:pStyle w:val="NoSpacing"/>
                        </w:pPr>
                        <w:r w:rsidRPr="003730C1">
                          <w:t>user_id</w:t>
                        </w:r>
                      </w:p>
                      <w:p w:rsidR="00597D88" w:rsidRPr="003730C1" w:rsidRDefault="00656E3E" w:rsidP="003730C1">
                        <w:pPr>
                          <w:pStyle w:val="NoSpacing"/>
                        </w:pPr>
                        <w:bookmarkStart w:id="51" w:name="OLE_LINK3"/>
                        <w:bookmarkStart w:id="52" w:name="OLE_LINK4"/>
                        <w:r>
                          <w:t>comment_text</w:t>
                        </w:r>
                        <w:bookmarkEnd w:id="45"/>
                        <w:bookmarkEnd w:id="46"/>
                        <w:bookmarkEnd w:id="47"/>
                        <w:bookmarkEnd w:id="48"/>
                        <w:bookmarkEnd w:id="49"/>
                        <w:bookmarkEnd w:id="50"/>
                        <w:bookmarkEnd w:id="51"/>
                        <w:bookmarkEnd w:id="52"/>
                      </w:p>
                    </w:txbxContent>
                  </v:textbox>
                </v:rect>
                <v:rect id="Rectangle 199" o:spid="_x0000_s1034" style="position:absolute;top:95;width:10382;height:2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v08IA&#10;AADcAAAADwAAAGRycy9kb3ducmV2LnhtbERPS2vCQBC+F/oflin0Vjf1IE10DVJaEOml1gfehuyY&#10;hGRnw+6axH/vCkJv8/E9Z5GPphU9OV9bVvA+SUAQF1bXXCrY/X2/fYDwAVlja5kUXMlDvnx+WmCm&#10;7cC/1G9DKWII+wwVVCF0mZS+qMign9iOOHJn6wyGCF0ptcMhhptWTpNkJg3WHBsq7OizoqLZXowC&#10;h8V+s/mRp6H3zbQ8HGfpV4JKvb6MqzmIQGP4Fz/cax3npyncn4kX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C/TwgAAANwAAAAPAAAAAAAAAAAAAAAAAJgCAABkcnMvZG93&#10;bnJldi54bWxQSwUGAAAAAAQABAD1AAAAhwMAAAAA&#10;" fillcolor="window" strokecolor="#4472c4" strokeweight="1pt">
                  <v:textbox>
                    <w:txbxContent>
                      <w:p w:rsidR="00256EBC" w:rsidRPr="00C84464" w:rsidRDefault="00256EBC" w:rsidP="00256EBC">
                        <w:pPr>
                          <w:shd w:val="clear" w:color="auto" w:fill="E7E6E6" w:themeFill="background2"/>
                          <w:jc w:val="center"/>
                          <w:rPr>
                            <w:sz w:val="20"/>
                          </w:rPr>
                        </w:pPr>
                        <w:r w:rsidRPr="00C84464">
                          <w:rPr>
                            <w:sz w:val="20"/>
                          </w:rPr>
                          <w:t>comment</w:t>
                        </w:r>
                      </w:p>
                    </w:txbxContent>
                  </v:textbox>
                </v:rect>
              </v:group>
            </w:pict>
          </mc:Fallback>
        </mc:AlternateContent>
      </w:r>
      <w:r w:rsidR="003730C1" w:rsidRPr="00C75108">
        <w:rPr>
          <w:b/>
          <w:noProof/>
          <w:sz w:val="28"/>
          <w:szCs w:val="24"/>
          <w:u w:val="single"/>
        </w:rPr>
        <mc:AlternateContent>
          <mc:Choice Requires="wps">
            <w:drawing>
              <wp:anchor distT="0" distB="0" distL="114300" distR="114300" simplePos="0" relativeHeight="251800576" behindDoc="0" locked="0" layoutInCell="1" allowOverlap="1" wp14:anchorId="271B32C9" wp14:editId="5978099B">
                <wp:simplePos x="0" y="0"/>
                <wp:positionH relativeFrom="column">
                  <wp:posOffset>2919933</wp:posOffset>
                </wp:positionH>
                <wp:positionV relativeFrom="paragraph">
                  <wp:posOffset>92059</wp:posOffset>
                </wp:positionV>
                <wp:extent cx="614680" cy="2081082"/>
                <wp:effectExtent l="38100" t="76200" r="13970" b="33655"/>
                <wp:wrapNone/>
                <wp:docPr id="204" name="Elbow Connector 204"/>
                <wp:cNvGraphicFramePr/>
                <a:graphic xmlns:a="http://schemas.openxmlformats.org/drawingml/2006/main">
                  <a:graphicData uri="http://schemas.microsoft.com/office/word/2010/wordprocessingShape">
                    <wps:wsp>
                      <wps:cNvCnPr/>
                      <wps:spPr>
                        <a:xfrm flipH="1" flipV="1">
                          <a:off x="0" y="0"/>
                          <a:ext cx="614680" cy="2081082"/>
                        </a:xfrm>
                        <a:prstGeom prst="bentConnector3">
                          <a:avLst>
                            <a:gd name="adj1" fmla="val 73236"/>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EB3206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4" o:spid="_x0000_s1026" type="#_x0000_t34" style="position:absolute;margin-left:229.9pt;margin-top:7.25pt;width:48.4pt;height:163.8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" adj="15819" strokecolor="#5b9bd5" strokeweight=".5pt">
                <v:stroke endarrow="block"/>
              </v:shape>
            </w:pict>
          </mc:Fallback>
        </mc:AlternateContent>
      </w:r>
      <w:r w:rsidR="004E2BF6" w:rsidRPr="00C75108">
        <w:rPr>
          <w:b/>
          <w:noProof/>
          <w:sz w:val="28"/>
          <w:szCs w:val="24"/>
          <w:u w:val="single"/>
        </w:rPr>
        <mc:AlternateContent>
          <mc:Choice Requires="wps">
            <w:drawing>
              <wp:anchor distT="0" distB="0" distL="114300" distR="114300" simplePos="0" relativeHeight="251786240" behindDoc="0" locked="0" layoutInCell="1" allowOverlap="1" wp14:anchorId="6D156F2D" wp14:editId="6A56F274">
                <wp:simplePos x="0" y="0"/>
                <wp:positionH relativeFrom="column">
                  <wp:posOffset>1052713</wp:posOffset>
                </wp:positionH>
                <wp:positionV relativeFrom="paragraph">
                  <wp:posOffset>92058</wp:posOffset>
                </wp:positionV>
                <wp:extent cx="890270" cy="1006347"/>
                <wp:effectExtent l="0" t="76200" r="0" b="22860"/>
                <wp:wrapNone/>
                <wp:docPr id="127" name="Elbow Connector 127"/>
                <wp:cNvGraphicFramePr/>
                <a:graphic xmlns:a="http://schemas.openxmlformats.org/drawingml/2006/main">
                  <a:graphicData uri="http://schemas.microsoft.com/office/word/2010/wordprocessingShape">
                    <wps:wsp>
                      <wps:cNvCnPr/>
                      <wps:spPr>
                        <a:xfrm flipV="1">
                          <a:off x="0" y="0"/>
                          <a:ext cx="890270" cy="1006347"/>
                        </a:xfrm>
                        <a:prstGeom prst="bentConnector3">
                          <a:avLst>
                            <a:gd name="adj1" fmla="val 42380"/>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E823B13" id="Elbow Connector 127" o:spid="_x0000_s1026" type="#_x0000_t34" style="position:absolute;margin-left:82.9pt;margin-top:7.25pt;width:70.1pt;height:79.2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" adj="9154" strokecolor="#5b9bd5" strokeweight=".5pt">
                <v:stroke endarrow="block"/>
              </v:shape>
            </w:pict>
          </mc:Fallback>
        </mc:AlternateContent>
      </w:r>
      <w:r w:rsidR="00C75108" w:rsidRPr="00C75108">
        <w:rPr>
          <w:b/>
          <w:noProof/>
          <w:sz w:val="28"/>
          <w:szCs w:val="24"/>
          <w:u w:val="single"/>
        </w:rPr>
        <mc:AlternateContent>
          <mc:Choice Requires="wps">
            <w:drawing>
              <wp:anchor distT="0" distB="0" distL="114300" distR="114300" simplePos="0" relativeHeight="251785216" behindDoc="0" locked="0" layoutInCell="1" allowOverlap="1" wp14:anchorId="24A03591" wp14:editId="3133C4F5">
                <wp:simplePos x="0" y="0"/>
                <wp:positionH relativeFrom="column">
                  <wp:posOffset>1052195</wp:posOffset>
                </wp:positionH>
                <wp:positionV relativeFrom="paragraph">
                  <wp:posOffset>92059</wp:posOffset>
                </wp:positionV>
                <wp:extent cx="890788" cy="845244"/>
                <wp:effectExtent l="0" t="76200" r="0" b="31115"/>
                <wp:wrapNone/>
                <wp:docPr id="123" name="Elbow Connector 123"/>
                <wp:cNvGraphicFramePr/>
                <a:graphic xmlns:a="http://schemas.openxmlformats.org/drawingml/2006/main">
                  <a:graphicData uri="http://schemas.microsoft.com/office/word/2010/wordprocessingShape">
                    <wps:wsp>
                      <wps:cNvCnPr/>
                      <wps:spPr>
                        <a:xfrm flipV="1">
                          <a:off x="0" y="0"/>
                          <a:ext cx="890788" cy="845244"/>
                        </a:xfrm>
                        <a:prstGeom prst="bentConnector3">
                          <a:avLst>
                            <a:gd name="adj1" fmla="val 30199"/>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E5D74C" id="Elbow Connector 123" o:spid="_x0000_s1026" type="#_x0000_t34" style="position:absolute;margin-left:82.85pt;margin-top:7.25pt;width:70.15pt;height:66.5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" adj="6523" strokecolor="#5b9bd5" strokeweight=".5pt">
                <v:stroke endarrow="block"/>
              </v:shape>
            </w:pict>
          </mc:Fallback>
        </mc:AlternateContent>
      </w:r>
      <w:r w:rsidR="00C75108" w:rsidRPr="00374362">
        <w:rPr>
          <w:b/>
          <w:noProof/>
          <w:sz w:val="24"/>
          <w:szCs w:val="24"/>
        </w:rPr>
        <mc:AlternateContent>
          <mc:Choice Requires="wps">
            <w:drawing>
              <wp:anchor distT="0" distB="0" distL="114300" distR="114300" simplePos="0" relativeHeight="251783168" behindDoc="0" locked="0" layoutInCell="1" allowOverlap="1" wp14:anchorId="2A17B735" wp14:editId="6ADC3BAD">
                <wp:simplePos x="0" y="0"/>
                <wp:positionH relativeFrom="column">
                  <wp:posOffset>1183341</wp:posOffset>
                </wp:positionH>
                <wp:positionV relativeFrom="paragraph">
                  <wp:posOffset>92566</wp:posOffset>
                </wp:positionV>
                <wp:extent cx="760095" cy="45719"/>
                <wp:effectExtent l="0" t="76200" r="1905" b="50165"/>
                <wp:wrapNone/>
                <wp:docPr id="102" name="Elbow Connector 102"/>
                <wp:cNvGraphicFramePr/>
                <a:graphic xmlns:a="http://schemas.openxmlformats.org/drawingml/2006/main">
                  <a:graphicData uri="http://schemas.microsoft.com/office/word/2010/wordprocessingShape">
                    <wps:wsp>
                      <wps:cNvCnPr/>
                      <wps:spPr>
                        <a:xfrm flipV="1">
                          <a:off x="0" y="0"/>
                          <a:ext cx="760095" cy="45719"/>
                        </a:xfrm>
                        <a:prstGeom prst="bentConnector3">
                          <a:avLst>
                            <a:gd name="adj1" fmla="val 877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1320026" id="Elbow Connector 102" o:spid="_x0000_s1026" type="#_x0000_t34" style="position:absolute;margin-left:93.2pt;margin-top:7.3pt;width:59.85pt;height:3.6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" adj="1895" strokecolor="#5b9bd5" strokeweight=".5pt">
                <v:stroke endarrow="block"/>
              </v:shape>
            </w:pict>
          </mc:Fallback>
        </mc:AlternateContent>
      </w:r>
    </w:p>
    <w:p w:rsidR="003D64D9" w:rsidRDefault="00C75108" w:rsidP="003D64D9">
      <w:pPr>
        <w:ind w:left="270"/>
        <w:rPr>
          <w:b/>
          <w:sz w:val="28"/>
          <w:szCs w:val="24"/>
          <w:u w:val="single"/>
        </w:rPr>
      </w:pPr>
      <w:r w:rsidRPr="00CB0924">
        <w:rPr>
          <w:noProof/>
          <w:sz w:val="24"/>
          <w:szCs w:val="24"/>
        </w:rPr>
        <mc:AlternateContent>
          <mc:Choice Requires="wpg">
            <w:drawing>
              <wp:anchor distT="0" distB="0" distL="114300" distR="114300" simplePos="0" relativeHeight="251779072" behindDoc="0" locked="0" layoutInCell="1" allowOverlap="1" wp14:anchorId="1A195956" wp14:editId="5984EBF1">
                <wp:simplePos x="0" y="0"/>
                <wp:positionH relativeFrom="column">
                  <wp:posOffset>0</wp:posOffset>
                </wp:positionH>
                <wp:positionV relativeFrom="paragraph">
                  <wp:posOffset>206690</wp:posOffset>
                </wp:positionV>
                <wp:extent cx="1052713" cy="714615"/>
                <wp:effectExtent l="0" t="0" r="14605" b="28575"/>
                <wp:wrapNone/>
                <wp:docPr id="95" name="Group 95"/>
                <wp:cNvGraphicFramePr/>
                <a:graphic xmlns:a="http://schemas.openxmlformats.org/drawingml/2006/main">
                  <a:graphicData uri="http://schemas.microsoft.com/office/word/2010/wordprocessingGroup">
                    <wpg:wgp>
                      <wpg:cNvGrpSpPr/>
                      <wpg:grpSpPr>
                        <a:xfrm>
                          <a:off x="0" y="0"/>
                          <a:ext cx="1052713" cy="714615"/>
                          <a:chOff x="0" y="1"/>
                          <a:chExt cx="1038225" cy="741257"/>
                        </a:xfrm>
                      </wpg:grpSpPr>
                      <wps:wsp>
                        <wps:cNvPr id="98" name="Rectangle 98"/>
                        <wps:cNvSpPr/>
                        <wps:spPr>
                          <a:xfrm>
                            <a:off x="0" y="1"/>
                            <a:ext cx="1038225" cy="741257"/>
                          </a:xfrm>
                          <a:prstGeom prst="rect">
                            <a:avLst/>
                          </a:prstGeom>
                          <a:solidFill>
                            <a:sysClr val="window" lastClr="FFFFFF"/>
                          </a:solidFill>
                          <a:ln w="12700" cap="flat" cmpd="sng" algn="ctr">
                            <a:solidFill>
                              <a:srgbClr val="4472C4"/>
                            </a:solidFill>
                            <a:prstDash val="solid"/>
                            <a:miter lim="800000"/>
                          </a:ln>
                          <a:effectLst/>
                        </wps:spPr>
                        <wps:txbx>
                          <w:txbxContent>
                            <w:p w:rsidR="0044697D" w:rsidRDefault="0044697D" w:rsidP="0044697D">
                              <w:pPr>
                                <w:pStyle w:val="NoSpacing"/>
                              </w:pPr>
                            </w:p>
                            <w:p w:rsidR="0044697D" w:rsidRPr="00C75108" w:rsidRDefault="0044697D" w:rsidP="0044697D">
                              <w:pPr>
                                <w:pStyle w:val="NoSpacing"/>
                                <w:rPr>
                                  <w:u w:val="single"/>
                                </w:rPr>
                              </w:pPr>
                              <w:bookmarkStart w:id="53" w:name="OLE_LINK56"/>
                              <w:bookmarkStart w:id="54" w:name="OLE_LINK57"/>
                              <w:bookmarkStart w:id="55" w:name="_Hlk389085386"/>
                              <w:bookmarkStart w:id="56" w:name="OLE_LINK58"/>
                              <w:bookmarkStart w:id="57" w:name="OLE_LINK59"/>
                              <w:bookmarkStart w:id="58" w:name="_Hlk389085390"/>
                              <w:r w:rsidRPr="00C75108">
                                <w:rPr>
                                  <w:u w:val="single"/>
                                </w:rPr>
                                <w:t>user_id</w:t>
                              </w:r>
                            </w:p>
                            <w:p w:rsidR="00CB0924" w:rsidRPr="00C75108" w:rsidRDefault="0044697D" w:rsidP="0044697D">
                              <w:pPr>
                                <w:pStyle w:val="NoSpacing"/>
                                <w:rPr>
                                  <w:sz w:val="20"/>
                                  <w:u w:val="single"/>
                                </w:rPr>
                              </w:pPr>
                              <w:bookmarkStart w:id="59" w:name="OLE_LINK13"/>
                              <w:bookmarkStart w:id="60" w:name="OLE_LINK14"/>
                              <w:bookmarkStart w:id="61" w:name="_Hlk388957393"/>
                              <w:bookmarkStart w:id="62" w:name="OLE_LINK15"/>
                              <w:bookmarkStart w:id="63" w:name="OLE_LINK16"/>
                              <w:bookmarkStart w:id="64" w:name="_Hlk388957570"/>
                              <w:r w:rsidRPr="00C75108">
                                <w:rPr>
                                  <w:u w:val="single"/>
                                </w:rPr>
                                <w:t>friend_user_id</w:t>
                              </w:r>
                              <w:bookmarkEnd w:id="53"/>
                              <w:bookmarkEnd w:id="54"/>
                              <w:bookmarkEnd w:id="55"/>
                              <w:bookmarkEnd w:id="56"/>
                              <w:bookmarkEnd w:id="57"/>
                              <w:bookmarkEnd w:id="58"/>
                              <w:bookmarkEnd w:id="59"/>
                              <w:bookmarkEnd w:id="60"/>
                              <w:bookmarkEnd w:id="61"/>
                              <w:bookmarkEnd w:id="62"/>
                              <w:bookmarkEnd w:id="63"/>
                              <w:bookmarkEnd w:id="6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9525"/>
                            <a:ext cx="1038225" cy="264695"/>
                          </a:xfrm>
                          <a:prstGeom prst="rect">
                            <a:avLst/>
                          </a:prstGeom>
                          <a:solidFill>
                            <a:sysClr val="window" lastClr="FFFFFF"/>
                          </a:solidFill>
                          <a:ln w="12700" cap="flat" cmpd="sng" algn="ctr">
                            <a:solidFill>
                              <a:srgbClr val="4472C4"/>
                            </a:solidFill>
                            <a:prstDash val="solid"/>
                            <a:miter lim="800000"/>
                          </a:ln>
                          <a:effectLst/>
                        </wps:spPr>
                        <wps:txbx>
                          <w:txbxContent>
                            <w:p w:rsidR="00CB0924" w:rsidRPr="006341AD" w:rsidRDefault="00CB0924" w:rsidP="00CB0924">
                              <w:pPr>
                                <w:shd w:val="clear" w:color="auto" w:fill="E7E6E6" w:themeFill="background2"/>
                                <w:jc w:val="center"/>
                                <w:rPr>
                                  <w:sz w:val="20"/>
                                </w:rPr>
                              </w:pPr>
                              <w:r w:rsidRPr="006341AD">
                                <w:rPr>
                                  <w:sz w:val="20"/>
                                </w:rPr>
                                <w:t>friendlist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195956" id="Group 95" o:spid="_x0000_s1035" style="position:absolute;left:0;text-align:left;margin-left:0;margin-top:16.25pt;width:82.9pt;height:56.25pt;z-index:251779072;mso-width-relative:margin;mso-height-relative:margin" coordorigin="" coordsize="10382,7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">
                <v:rect id="Rectangle 98" o:spid="_x0000_s1036" style="position:absolute;width:10382;height:7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7cMAA&#10;AADbAAAADwAAAGRycy9kb3ducmV2LnhtbERPy4rCMBTdC/5DuMLsbKoL0Y5RRBREZuNjZnB3aa5t&#10;sbkpSabt/L1ZCC4P571c96YWLTlfWVYwSVIQxLnVFRcKrpf9eA7CB2SNtWVS8E8e1qvhYImZth2f&#10;qD2HQsQQ9hkqKENoMil9XpJBn9iGOHJ36wyGCF0htcMuhptaTtN0Jg1WHBtKbGhbUv44/xkFDvPv&#10;4/FL3rrWP6bFz+9ssUtRqY9Rv/kEEagPb/HLfdAKFnFs/B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N7cMAAAADbAAAADwAAAAAAAAAAAAAAAACYAgAAZHJzL2Rvd25y&#10;ZXYueG1sUEsFBgAAAAAEAAQA9QAAAIUDAAAAAA==&#10;" fillcolor="window" strokecolor="#4472c4" strokeweight="1pt">
                  <v:textbox>
                    <w:txbxContent>
                      <w:p w:rsidR="0044697D" w:rsidRDefault="0044697D" w:rsidP="0044697D">
                        <w:pPr>
                          <w:pStyle w:val="NoSpacing"/>
                        </w:pPr>
                      </w:p>
                      <w:p w:rsidR="0044697D" w:rsidRPr="00C75108" w:rsidRDefault="0044697D" w:rsidP="0044697D">
                        <w:pPr>
                          <w:pStyle w:val="NoSpacing"/>
                          <w:rPr>
                            <w:u w:val="single"/>
                          </w:rPr>
                        </w:pPr>
                        <w:bookmarkStart w:id="65" w:name="OLE_LINK56"/>
                        <w:bookmarkStart w:id="66" w:name="OLE_LINK57"/>
                        <w:bookmarkStart w:id="67" w:name="_Hlk389085386"/>
                        <w:bookmarkStart w:id="68" w:name="OLE_LINK58"/>
                        <w:bookmarkStart w:id="69" w:name="OLE_LINK59"/>
                        <w:bookmarkStart w:id="70" w:name="_Hlk389085390"/>
                        <w:r w:rsidRPr="00C75108">
                          <w:rPr>
                            <w:u w:val="single"/>
                          </w:rPr>
                          <w:t>user_id</w:t>
                        </w:r>
                      </w:p>
                      <w:p w:rsidR="00CB0924" w:rsidRPr="00C75108" w:rsidRDefault="0044697D" w:rsidP="0044697D">
                        <w:pPr>
                          <w:pStyle w:val="NoSpacing"/>
                          <w:rPr>
                            <w:sz w:val="20"/>
                            <w:u w:val="single"/>
                          </w:rPr>
                        </w:pPr>
                        <w:bookmarkStart w:id="71" w:name="OLE_LINK13"/>
                        <w:bookmarkStart w:id="72" w:name="OLE_LINK14"/>
                        <w:bookmarkStart w:id="73" w:name="_Hlk388957393"/>
                        <w:bookmarkStart w:id="74" w:name="OLE_LINK15"/>
                        <w:bookmarkStart w:id="75" w:name="OLE_LINK16"/>
                        <w:bookmarkStart w:id="76" w:name="_Hlk388957570"/>
                        <w:r w:rsidRPr="00C75108">
                          <w:rPr>
                            <w:u w:val="single"/>
                          </w:rPr>
                          <w:t>friend_user_id</w:t>
                        </w:r>
                        <w:bookmarkEnd w:id="65"/>
                        <w:bookmarkEnd w:id="66"/>
                        <w:bookmarkEnd w:id="67"/>
                        <w:bookmarkEnd w:id="68"/>
                        <w:bookmarkEnd w:id="69"/>
                        <w:bookmarkEnd w:id="70"/>
                        <w:bookmarkEnd w:id="71"/>
                        <w:bookmarkEnd w:id="72"/>
                        <w:bookmarkEnd w:id="73"/>
                        <w:bookmarkEnd w:id="74"/>
                        <w:bookmarkEnd w:id="75"/>
                        <w:bookmarkEnd w:id="76"/>
                      </w:p>
                    </w:txbxContent>
                  </v:textbox>
                </v:rect>
                <v:rect id="Rectangle 100" o:spid="_x0000_s1037" style="position:absolute;top:95;width:10382;height:2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TycQA&#10;AADcAAAADwAAAGRycy9kb3ducmV2LnhtbESPT2vDMAzF74N9B6PBbqu9Hsqa1i1lbDDKLutfehOx&#10;moTGcrC9JPv202Gwm8R7eu+n5Xr0reoppiawheeJAUVcBtdwZeGwf396AZUyssM2MFn4oQTr1f3d&#10;EgsXBv6ifpcrJSGcCrRQ59wVWqeyJo9pEjpi0a4hesyyxkq7iIOE+1ZPjZlpjw1LQ40dvdZU3nbf&#10;3kLE8rjdfurL0KfbtDqdZ/M3g9Y+PoybBahMY/43/11/OME3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4E8nEAAAA3AAAAA8AAAAAAAAAAAAAAAAAmAIAAGRycy9k&#10;b3ducmV2LnhtbFBLBQYAAAAABAAEAPUAAACJAwAAAAA=&#10;" fillcolor="window" strokecolor="#4472c4" strokeweight="1pt">
                  <v:textbox>
                    <w:txbxContent>
                      <w:p w:rsidR="00CB0924" w:rsidRPr="006341AD" w:rsidRDefault="00CB0924" w:rsidP="00CB0924">
                        <w:pPr>
                          <w:shd w:val="clear" w:color="auto" w:fill="E7E6E6" w:themeFill="background2"/>
                          <w:jc w:val="center"/>
                          <w:rPr>
                            <w:sz w:val="20"/>
                          </w:rPr>
                        </w:pPr>
                        <w:r w:rsidRPr="006341AD">
                          <w:rPr>
                            <w:sz w:val="20"/>
                          </w:rPr>
                          <w:t>friendlist</w:t>
                        </w:r>
                      </w:p>
                    </w:txbxContent>
                  </v:textbox>
                </v:rect>
              </v:group>
            </w:pict>
          </mc:Fallback>
        </mc:AlternateContent>
      </w:r>
    </w:p>
    <w:p w:rsidR="003D64D9" w:rsidRDefault="002469A1" w:rsidP="003D64D9">
      <w:pPr>
        <w:ind w:left="270"/>
        <w:rPr>
          <w:b/>
          <w:sz w:val="28"/>
          <w:szCs w:val="24"/>
          <w:u w:val="single"/>
        </w:rPr>
      </w:pPr>
      <w:r w:rsidRPr="00374362">
        <w:rPr>
          <w:b/>
          <w:noProof/>
          <w:sz w:val="24"/>
          <w:szCs w:val="24"/>
        </w:rPr>
        <mc:AlternateContent>
          <mc:Choice Requires="wps">
            <w:drawing>
              <wp:anchor distT="0" distB="0" distL="114300" distR="114300" simplePos="0" relativeHeight="251804672" behindDoc="0" locked="0" layoutInCell="1" allowOverlap="1" wp14:anchorId="6E8F09DE" wp14:editId="007A8090">
                <wp:simplePos x="0" y="0"/>
                <wp:positionH relativeFrom="column">
                  <wp:posOffset>5240511</wp:posOffset>
                </wp:positionH>
                <wp:positionV relativeFrom="paragraph">
                  <wp:posOffset>94963</wp:posOffset>
                </wp:positionV>
                <wp:extent cx="1152039" cy="1779428"/>
                <wp:effectExtent l="38100" t="76200" r="162560" b="30480"/>
                <wp:wrapNone/>
                <wp:docPr id="206" name="Elbow Connector 206"/>
                <wp:cNvGraphicFramePr/>
                <a:graphic xmlns:a="http://schemas.openxmlformats.org/drawingml/2006/main">
                  <a:graphicData uri="http://schemas.microsoft.com/office/word/2010/wordprocessingShape">
                    <wps:wsp>
                      <wps:cNvCnPr/>
                      <wps:spPr>
                        <a:xfrm flipH="1" flipV="1">
                          <a:off x="0" y="0"/>
                          <a:ext cx="1152039" cy="1779428"/>
                        </a:xfrm>
                        <a:prstGeom prst="bentConnector3">
                          <a:avLst>
                            <a:gd name="adj1" fmla="val -1198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0FB035" id="Elbow Connector 206" o:spid="_x0000_s1026" type="#_x0000_t34" style="position:absolute;margin-left:412.65pt;margin-top:7.5pt;width:90.7pt;height:140.1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" adj="-2588" strokecolor="#5b9bd5" strokeweight=".5pt">
                <v:stroke endarrow="block"/>
              </v:shape>
            </w:pict>
          </mc:Fallback>
        </mc:AlternateContent>
      </w:r>
    </w:p>
    <w:p w:rsidR="003D64D9" w:rsidRDefault="003D64D9" w:rsidP="003D64D9">
      <w:pPr>
        <w:ind w:left="270"/>
        <w:rPr>
          <w:b/>
          <w:sz w:val="28"/>
          <w:szCs w:val="24"/>
          <w:u w:val="single"/>
        </w:rPr>
      </w:pPr>
    </w:p>
    <w:p w:rsidR="003D64D9" w:rsidRPr="00897799" w:rsidRDefault="00C10C28" w:rsidP="003D64D9">
      <w:pPr>
        <w:ind w:left="270"/>
        <w:rPr>
          <w:b/>
          <w:sz w:val="28"/>
          <w:szCs w:val="24"/>
        </w:rPr>
      </w:pPr>
      <w:r w:rsidRPr="003D64D9">
        <w:rPr>
          <w:noProof/>
          <w:sz w:val="24"/>
          <w:szCs w:val="24"/>
        </w:rPr>
        <mc:AlternateContent>
          <mc:Choice Requires="wpg">
            <w:drawing>
              <wp:anchor distT="0" distB="0" distL="114300" distR="114300" simplePos="0" relativeHeight="251788288" behindDoc="0" locked="0" layoutInCell="1" allowOverlap="1" wp14:anchorId="35096B8D" wp14:editId="456FC9A7">
                <wp:simplePos x="0" y="0"/>
                <wp:positionH relativeFrom="column">
                  <wp:posOffset>0</wp:posOffset>
                </wp:positionH>
                <wp:positionV relativeFrom="paragraph">
                  <wp:posOffset>39370</wp:posOffset>
                </wp:positionV>
                <wp:extent cx="1052195" cy="1484088"/>
                <wp:effectExtent l="0" t="0" r="14605" b="20955"/>
                <wp:wrapNone/>
                <wp:docPr id="141" name="Group 141"/>
                <wp:cNvGraphicFramePr/>
                <a:graphic xmlns:a="http://schemas.openxmlformats.org/drawingml/2006/main">
                  <a:graphicData uri="http://schemas.microsoft.com/office/word/2010/wordprocessingGroup">
                    <wpg:wgp>
                      <wpg:cNvGrpSpPr/>
                      <wpg:grpSpPr>
                        <a:xfrm>
                          <a:off x="0" y="0"/>
                          <a:ext cx="1052195" cy="1484088"/>
                          <a:chOff x="0" y="9525"/>
                          <a:chExt cx="1038225" cy="1321052"/>
                        </a:xfrm>
                      </wpg:grpSpPr>
                      <wps:wsp>
                        <wps:cNvPr id="144" name="Rectangle 144"/>
                        <wps:cNvSpPr/>
                        <wps:spPr>
                          <a:xfrm>
                            <a:off x="0" y="178052"/>
                            <a:ext cx="1038225" cy="1152525"/>
                          </a:xfrm>
                          <a:prstGeom prst="rect">
                            <a:avLst/>
                          </a:prstGeom>
                          <a:solidFill>
                            <a:sysClr val="window" lastClr="FFFFFF"/>
                          </a:solidFill>
                          <a:ln w="12700" cap="flat" cmpd="sng" algn="ctr">
                            <a:solidFill>
                              <a:srgbClr val="4472C4"/>
                            </a:solidFill>
                            <a:prstDash val="solid"/>
                            <a:miter lim="800000"/>
                          </a:ln>
                          <a:effectLst/>
                        </wps:spPr>
                        <wps:txbx>
                          <w:txbxContent>
                            <w:p w:rsidR="00387133" w:rsidRPr="000A3798" w:rsidRDefault="00387133" w:rsidP="00387133">
                              <w:pPr>
                                <w:pStyle w:val="NoSpacing"/>
                              </w:pPr>
                            </w:p>
                            <w:p w:rsidR="00C10C28" w:rsidRDefault="00C10C28" w:rsidP="000A3798">
                              <w:pPr>
                                <w:pStyle w:val="NoSpacing"/>
                              </w:pPr>
                            </w:p>
                            <w:p w:rsidR="000A3798" w:rsidRPr="00D330B7" w:rsidRDefault="000A3798" w:rsidP="000A3798">
                              <w:pPr>
                                <w:pStyle w:val="NoSpacing"/>
                              </w:pPr>
                              <w:bookmarkStart w:id="77" w:name="OLE_LINK77"/>
                              <w:bookmarkStart w:id="78" w:name="OLE_LINK78"/>
                              <w:r w:rsidRPr="00D330B7">
                                <w:t>user_id</w:t>
                              </w:r>
                            </w:p>
                            <w:p w:rsidR="000A3798" w:rsidRPr="00D330B7" w:rsidRDefault="000A3798" w:rsidP="000A3798">
                              <w:pPr>
                                <w:pStyle w:val="NoSpacing"/>
                              </w:pPr>
                              <w:bookmarkStart w:id="79" w:name="OLE_LINK119"/>
                              <w:bookmarkStart w:id="80" w:name="OLE_LINK120"/>
                              <w:bookmarkStart w:id="81" w:name="OLE_LINK121"/>
                              <w:r w:rsidRPr="00D330B7">
                                <w:t>c</w:t>
                              </w:r>
                              <w:r w:rsidR="006F2BC3" w:rsidRPr="00D330B7">
                                <w:t>heckin</w:t>
                              </w:r>
                              <w:r w:rsidRPr="00D330B7">
                                <w:t>_date</w:t>
                              </w:r>
                            </w:p>
                            <w:p w:rsidR="000A3798" w:rsidRPr="00D330B7" w:rsidRDefault="006F2BC3" w:rsidP="000A3798">
                              <w:pPr>
                                <w:pStyle w:val="NoSpacing"/>
                              </w:pPr>
                              <w:r w:rsidRPr="00D330B7">
                                <w:t>checkin_</w:t>
                              </w:r>
                              <w:r w:rsidR="000A3798" w:rsidRPr="00D330B7">
                                <w:t>time</w:t>
                              </w:r>
                            </w:p>
                            <w:p w:rsidR="006F2BC3" w:rsidRPr="006F2BC3" w:rsidRDefault="006F2BC3" w:rsidP="006F2BC3">
                              <w:pPr>
                                <w:pStyle w:val="NoSpacing"/>
                                <w:rPr>
                                  <w:sz w:val="20"/>
                                </w:rPr>
                              </w:pPr>
                              <w:bookmarkStart w:id="82" w:name="OLE_LINK116"/>
                              <w:bookmarkStart w:id="83" w:name="OLE_LINK117"/>
                              <w:bookmarkStart w:id="84" w:name="OLE_LINK118"/>
                              <w:bookmarkEnd w:id="79"/>
                              <w:bookmarkEnd w:id="80"/>
                              <w:bookmarkEnd w:id="81"/>
                              <w:r w:rsidRPr="006F2BC3">
                                <w:t>friend_user_id</w:t>
                              </w:r>
                            </w:p>
                            <w:bookmarkEnd w:id="77"/>
                            <w:bookmarkEnd w:id="78"/>
                            <w:bookmarkEnd w:id="82"/>
                            <w:bookmarkEnd w:id="83"/>
                            <w:bookmarkEnd w:id="84"/>
                            <w:p w:rsidR="00387133" w:rsidRPr="000A3798" w:rsidRDefault="00387133" w:rsidP="006F2BC3">
                              <w:pPr>
                                <w:pStyle w:val="NoSpacing"/>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9525"/>
                            <a:ext cx="1038225" cy="264695"/>
                          </a:xfrm>
                          <a:prstGeom prst="rect">
                            <a:avLst/>
                          </a:prstGeom>
                          <a:solidFill>
                            <a:sysClr val="window" lastClr="FFFFFF"/>
                          </a:solidFill>
                          <a:ln w="12700" cap="flat" cmpd="sng" algn="ctr">
                            <a:solidFill>
                              <a:srgbClr val="4472C4"/>
                            </a:solidFill>
                            <a:prstDash val="solid"/>
                            <a:miter lim="800000"/>
                          </a:ln>
                          <a:effectLst/>
                        </wps:spPr>
                        <wps:txbx>
                          <w:txbxContent>
                            <w:p w:rsidR="00387133" w:rsidRPr="00387133" w:rsidRDefault="00387133" w:rsidP="00387133">
                              <w:pPr>
                                <w:shd w:val="clear" w:color="auto" w:fill="E7E6E6" w:themeFill="background2"/>
                                <w:jc w:val="center"/>
                                <w:rPr>
                                  <w:sz w:val="20"/>
                                </w:rPr>
                              </w:pPr>
                              <w:r w:rsidRPr="00387133">
                                <w:rPr>
                                  <w:sz w:val="20"/>
                                </w:rPr>
                                <w:t>checkin_friends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096B8D" id="Group 141" o:spid="_x0000_s1038" style="position:absolute;left:0;text-align:left;margin-left:0;margin-top:3.1pt;width:82.85pt;height:116.85pt;z-index:251788288;mso-width-relative:margin;mso-height-relative:margin" coordorigin=",95" coordsize="10382,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">
                <v:rect id="Rectangle 144" o:spid="_x0000_s1039" style="position:absolute;top:1780;width:10382;height:11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msCsMA&#10;AADcAAAADwAAAGRycy9kb3ducmV2LnhtbERPTWvCQBC9C/0PyxR6azYVkTa6hlIqFOlFrYq3ITsm&#10;IdnZsLsm6b93CwVv83ifs8xH04qenK8tK3hJUhDEhdU1lwp+9uvnVxA+IGtsLZOCX/KQrx4mS8y0&#10;HXhL/S6UIoawz1BBFUKXSemLigz6xHbEkbtYZzBE6EqpHQ4x3LRymqZzabDm2FBhRx8VFc3uahQ4&#10;LA6bzbc8D71vpuXxNH/7TFGpp8fxfQEi0Bju4n/3l47zZzP4eyZe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msCsMAAADcAAAADwAAAAAAAAAAAAAAAACYAgAAZHJzL2Rv&#10;d25yZXYueG1sUEsFBgAAAAAEAAQA9QAAAIgDAAAAAA==&#10;" fillcolor="window" strokecolor="#4472c4" strokeweight="1pt">
                  <v:textbox>
                    <w:txbxContent>
                      <w:p w:rsidR="00387133" w:rsidRPr="000A3798" w:rsidRDefault="00387133" w:rsidP="00387133">
                        <w:pPr>
                          <w:pStyle w:val="NoSpacing"/>
                        </w:pPr>
                      </w:p>
                      <w:p w:rsidR="00C10C28" w:rsidRDefault="00C10C28" w:rsidP="000A3798">
                        <w:pPr>
                          <w:pStyle w:val="NoSpacing"/>
                        </w:pPr>
                      </w:p>
                      <w:p w:rsidR="000A3798" w:rsidRPr="00D330B7" w:rsidRDefault="000A3798" w:rsidP="000A3798">
                        <w:pPr>
                          <w:pStyle w:val="NoSpacing"/>
                        </w:pPr>
                        <w:bookmarkStart w:id="85" w:name="OLE_LINK77"/>
                        <w:bookmarkStart w:id="86" w:name="OLE_LINK78"/>
                        <w:r w:rsidRPr="00D330B7">
                          <w:t>user_id</w:t>
                        </w:r>
                      </w:p>
                      <w:p w:rsidR="000A3798" w:rsidRPr="00D330B7" w:rsidRDefault="000A3798" w:rsidP="000A3798">
                        <w:pPr>
                          <w:pStyle w:val="NoSpacing"/>
                        </w:pPr>
                        <w:bookmarkStart w:id="87" w:name="OLE_LINK119"/>
                        <w:bookmarkStart w:id="88" w:name="OLE_LINK120"/>
                        <w:bookmarkStart w:id="89" w:name="OLE_LINK121"/>
                        <w:r w:rsidRPr="00D330B7">
                          <w:t>c</w:t>
                        </w:r>
                        <w:r w:rsidR="006F2BC3" w:rsidRPr="00D330B7">
                          <w:t>heckin</w:t>
                        </w:r>
                        <w:r w:rsidRPr="00D330B7">
                          <w:t>_date</w:t>
                        </w:r>
                      </w:p>
                      <w:p w:rsidR="000A3798" w:rsidRPr="00D330B7" w:rsidRDefault="006F2BC3" w:rsidP="000A3798">
                        <w:pPr>
                          <w:pStyle w:val="NoSpacing"/>
                        </w:pPr>
                        <w:r w:rsidRPr="00D330B7">
                          <w:t>checkin_</w:t>
                        </w:r>
                        <w:r w:rsidR="000A3798" w:rsidRPr="00D330B7">
                          <w:t>time</w:t>
                        </w:r>
                      </w:p>
                      <w:p w:rsidR="006F2BC3" w:rsidRPr="006F2BC3" w:rsidRDefault="006F2BC3" w:rsidP="006F2BC3">
                        <w:pPr>
                          <w:pStyle w:val="NoSpacing"/>
                          <w:rPr>
                            <w:sz w:val="20"/>
                          </w:rPr>
                        </w:pPr>
                        <w:bookmarkStart w:id="90" w:name="OLE_LINK116"/>
                        <w:bookmarkStart w:id="91" w:name="OLE_LINK117"/>
                        <w:bookmarkStart w:id="92" w:name="OLE_LINK118"/>
                        <w:bookmarkEnd w:id="87"/>
                        <w:bookmarkEnd w:id="88"/>
                        <w:bookmarkEnd w:id="89"/>
                        <w:r w:rsidRPr="006F2BC3">
                          <w:t>friend_user_id</w:t>
                        </w:r>
                      </w:p>
                      <w:bookmarkEnd w:id="85"/>
                      <w:bookmarkEnd w:id="86"/>
                      <w:bookmarkEnd w:id="90"/>
                      <w:bookmarkEnd w:id="91"/>
                      <w:bookmarkEnd w:id="92"/>
                      <w:p w:rsidR="00387133" w:rsidRPr="000A3798" w:rsidRDefault="00387133" w:rsidP="006F2BC3">
                        <w:pPr>
                          <w:pStyle w:val="NoSpacing"/>
                          <w:rPr>
                            <w:sz w:val="20"/>
                          </w:rPr>
                        </w:pPr>
                      </w:p>
                    </w:txbxContent>
                  </v:textbox>
                </v:rect>
                <v:rect id="Rectangle 147" o:spid="_x0000_s1040" style="position:absolute;top:95;width:10382;height:2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yfcMA&#10;AADcAAAADwAAAGRycy9kb3ducmV2LnhtbERPS2vCQBC+C/0PyxR6002DaE1dQykVivSi9YG3ITtN&#10;gtnZsLtN0n/fFQRv8/E9Z5kPphEdOV9bVvA8SUAQF1bXXCrYf6/HLyB8QNbYWCYFf+QhXz2Mlphp&#10;2/OWul0oRQxhn6GCKoQ2k9IXFRn0E9sSR+7HOoMhQldK7bCP4aaRaZLMpMGaY0OFLb1XVFx2v0aB&#10;w+Kw2XzJc9/5S1oeT7PFR4JKPT0Ob68gAg3hLr65P3WcP53D9Zl4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syfcMAAADcAAAADwAAAAAAAAAAAAAAAACYAgAAZHJzL2Rv&#10;d25yZXYueG1sUEsFBgAAAAAEAAQA9QAAAIgDAAAAAA==&#10;" fillcolor="window" strokecolor="#4472c4" strokeweight="1pt">
                  <v:textbox>
                    <w:txbxContent>
                      <w:p w:rsidR="00387133" w:rsidRPr="00387133" w:rsidRDefault="00387133" w:rsidP="00387133">
                        <w:pPr>
                          <w:shd w:val="clear" w:color="auto" w:fill="E7E6E6" w:themeFill="background2"/>
                          <w:jc w:val="center"/>
                          <w:rPr>
                            <w:sz w:val="20"/>
                          </w:rPr>
                        </w:pPr>
                        <w:r w:rsidRPr="00387133">
                          <w:rPr>
                            <w:sz w:val="20"/>
                          </w:rPr>
                          <w:t>checkin_friends</w:t>
                        </w:r>
                      </w:p>
                    </w:txbxContent>
                  </v:textbox>
                </v:rect>
              </v:group>
            </w:pict>
          </mc:Fallback>
        </mc:AlternateContent>
      </w:r>
      <w:r w:rsidR="00BC0944" w:rsidRPr="003D64D9">
        <w:rPr>
          <w:noProof/>
          <w:sz w:val="24"/>
          <w:szCs w:val="24"/>
        </w:rPr>
        <mc:AlternateContent>
          <mc:Choice Requires="wpg">
            <w:drawing>
              <wp:anchor distT="0" distB="0" distL="114300" distR="114300" simplePos="0" relativeHeight="251762688" behindDoc="0" locked="0" layoutInCell="1" allowOverlap="1" wp14:anchorId="1EFD3BAD" wp14:editId="73E72503">
                <wp:simplePos x="0" y="0"/>
                <wp:positionH relativeFrom="column">
                  <wp:posOffset>3542030</wp:posOffset>
                </wp:positionH>
                <wp:positionV relativeFrom="paragraph">
                  <wp:posOffset>136373</wp:posOffset>
                </wp:positionV>
                <wp:extent cx="1129553" cy="2003686"/>
                <wp:effectExtent l="0" t="0" r="13970" b="15875"/>
                <wp:wrapNone/>
                <wp:docPr id="26" name="Group 26"/>
                <wp:cNvGraphicFramePr/>
                <a:graphic xmlns:a="http://schemas.openxmlformats.org/drawingml/2006/main">
                  <a:graphicData uri="http://schemas.microsoft.com/office/word/2010/wordprocessingGroup">
                    <wpg:wgp>
                      <wpg:cNvGrpSpPr/>
                      <wpg:grpSpPr>
                        <a:xfrm>
                          <a:off x="0" y="0"/>
                          <a:ext cx="1129553" cy="2003686"/>
                          <a:chOff x="0" y="0"/>
                          <a:chExt cx="1038225" cy="1152525"/>
                        </a:xfrm>
                      </wpg:grpSpPr>
                      <wps:wsp>
                        <wps:cNvPr id="31" name="Rectangle 31"/>
                        <wps:cNvSpPr/>
                        <wps:spPr>
                          <a:xfrm>
                            <a:off x="0" y="0"/>
                            <a:ext cx="1038225" cy="1152525"/>
                          </a:xfrm>
                          <a:prstGeom prst="rect">
                            <a:avLst/>
                          </a:prstGeom>
                          <a:solidFill>
                            <a:sysClr val="window" lastClr="FFFFFF"/>
                          </a:solidFill>
                          <a:ln w="12700" cap="flat" cmpd="sng" algn="ctr">
                            <a:solidFill>
                              <a:srgbClr val="4472C4"/>
                            </a:solidFill>
                            <a:prstDash val="solid"/>
                            <a:miter lim="800000"/>
                          </a:ln>
                          <a:effectLst/>
                        </wps:spPr>
                        <wps:txbx>
                          <w:txbxContent>
                            <w:p w:rsidR="00FE2818" w:rsidRDefault="00FE2818" w:rsidP="00FE2818">
                              <w:pPr>
                                <w:pStyle w:val="NoSpacing"/>
                                <w:rPr>
                                  <w:u w:val="single"/>
                                </w:rPr>
                              </w:pPr>
                            </w:p>
                            <w:p w:rsidR="00FE2818" w:rsidRDefault="00FE2818" w:rsidP="00FE2818">
                              <w:pPr>
                                <w:pStyle w:val="NoSpacing"/>
                                <w:rPr>
                                  <w:u w:val="single"/>
                                </w:rPr>
                              </w:pPr>
                            </w:p>
                            <w:p w:rsidR="00FE2818" w:rsidRPr="00897799" w:rsidRDefault="00FE2818" w:rsidP="00FE2818">
                              <w:pPr>
                                <w:pStyle w:val="NoSpacing"/>
                                <w:rPr>
                                  <w:sz w:val="20"/>
                                  <w:u w:val="single"/>
                                </w:rPr>
                              </w:pPr>
                              <w:bookmarkStart w:id="93" w:name="OLE_LINK93"/>
                              <w:bookmarkStart w:id="94" w:name="OLE_LINK94"/>
                              <w:bookmarkStart w:id="95" w:name="OLE_LINK95"/>
                              <w:bookmarkStart w:id="96" w:name="OLE_LINK29"/>
                              <w:bookmarkStart w:id="97" w:name="OLE_LINK30"/>
                              <w:bookmarkStart w:id="98" w:name="_Hlk386918285"/>
                              <w:bookmarkStart w:id="99" w:name="OLE_LINK31"/>
                              <w:bookmarkStart w:id="100" w:name="OLE_LINK32"/>
                              <w:bookmarkStart w:id="101" w:name="_Hlk386918293"/>
                              <w:bookmarkStart w:id="102" w:name="OLE_LINK89"/>
                              <w:bookmarkStart w:id="103" w:name="OLE_LINK90"/>
                              <w:bookmarkStart w:id="104" w:name="_Hlk389090235"/>
                              <w:bookmarkStart w:id="105" w:name="OLE_LINK91"/>
                              <w:bookmarkStart w:id="106" w:name="OLE_LINK92"/>
                              <w:bookmarkStart w:id="107" w:name="_Hlk389090248"/>
                              <w:r w:rsidRPr="00897799">
                                <w:rPr>
                                  <w:sz w:val="20"/>
                                  <w:u w:val="single"/>
                                </w:rPr>
                                <w:t>user_id</w:t>
                              </w:r>
                            </w:p>
                            <w:p w:rsidR="00FE2818" w:rsidRPr="00353E51" w:rsidRDefault="00FE2818" w:rsidP="00FE2818">
                              <w:pPr>
                                <w:pStyle w:val="NoSpacing"/>
                                <w:rPr>
                                  <w:sz w:val="20"/>
                                  <w:u w:val="single"/>
                                </w:rPr>
                              </w:pPr>
                              <w:bookmarkStart w:id="108" w:name="OLE_LINK10"/>
                              <w:bookmarkStart w:id="109" w:name="OLE_LINK11"/>
                              <w:r w:rsidRPr="00353E51">
                                <w:rPr>
                                  <w:sz w:val="20"/>
                                  <w:u w:val="single"/>
                                </w:rPr>
                                <w:t>l</w:t>
                              </w:r>
                              <w:r w:rsidR="004465E9" w:rsidRPr="00353E51">
                                <w:rPr>
                                  <w:sz w:val="20"/>
                                  <w:u w:val="single"/>
                                </w:rPr>
                                <w:t>ocation_</w:t>
                              </w:r>
                              <w:r w:rsidRPr="00353E51">
                                <w:rPr>
                                  <w:sz w:val="20"/>
                                  <w:u w:val="single"/>
                                </w:rPr>
                                <w:t>id</w:t>
                              </w:r>
                            </w:p>
                            <w:bookmarkEnd w:id="108"/>
                            <w:bookmarkEnd w:id="109"/>
                            <w:p w:rsidR="00FE2818" w:rsidRPr="00897799" w:rsidRDefault="00FE2818" w:rsidP="00FE2818">
                              <w:pPr>
                                <w:pStyle w:val="NoSpacing"/>
                                <w:rPr>
                                  <w:sz w:val="20"/>
                                  <w:u w:val="single"/>
                                </w:rPr>
                              </w:pPr>
                              <w:r w:rsidRPr="00897799">
                                <w:rPr>
                                  <w:sz w:val="20"/>
                                  <w:u w:val="single"/>
                                </w:rPr>
                                <w:t>c</w:t>
                              </w:r>
                              <w:r w:rsidR="004465E9" w:rsidRPr="00897799">
                                <w:rPr>
                                  <w:sz w:val="20"/>
                                  <w:u w:val="single"/>
                                </w:rPr>
                                <w:t>heckin</w:t>
                              </w:r>
                              <w:r w:rsidRPr="00897799">
                                <w:rPr>
                                  <w:sz w:val="20"/>
                                  <w:u w:val="single"/>
                                </w:rPr>
                                <w:t>_date</w:t>
                              </w:r>
                            </w:p>
                            <w:p w:rsidR="00FE2818" w:rsidRPr="00897799" w:rsidRDefault="004465E9" w:rsidP="00FE2818">
                              <w:pPr>
                                <w:pStyle w:val="NoSpacing"/>
                                <w:rPr>
                                  <w:sz w:val="20"/>
                                  <w:u w:val="single"/>
                                </w:rPr>
                              </w:pPr>
                              <w:r w:rsidRPr="00897799">
                                <w:rPr>
                                  <w:sz w:val="20"/>
                                  <w:u w:val="single"/>
                                </w:rPr>
                                <w:t xml:space="preserve">checkin </w:t>
                              </w:r>
                              <w:r w:rsidR="00FE2818" w:rsidRPr="00897799">
                                <w:rPr>
                                  <w:sz w:val="20"/>
                                  <w:u w:val="single"/>
                                </w:rPr>
                                <w:t>_time</w:t>
                              </w:r>
                            </w:p>
                            <w:bookmarkEnd w:id="93"/>
                            <w:bookmarkEnd w:id="94"/>
                            <w:bookmarkEnd w:id="95"/>
                            <w:p w:rsidR="00FE2818" w:rsidRPr="00897799" w:rsidRDefault="004465E9" w:rsidP="00FE2818">
                              <w:pPr>
                                <w:pStyle w:val="NoSpacing"/>
                                <w:rPr>
                                  <w:sz w:val="20"/>
                                </w:rPr>
                              </w:pPr>
                              <w:r w:rsidRPr="00897799">
                                <w:rPr>
                                  <w:sz w:val="20"/>
                                </w:rPr>
                                <w:t>checkin_</w:t>
                              </w:r>
                              <w:r w:rsidR="00FE2818" w:rsidRPr="00897799">
                                <w:rPr>
                                  <w:sz w:val="20"/>
                                </w:rPr>
                                <w:t>lat</w:t>
                              </w:r>
                            </w:p>
                            <w:p w:rsidR="00FE2818" w:rsidRPr="00897799" w:rsidRDefault="004465E9" w:rsidP="00FE2818">
                              <w:pPr>
                                <w:pStyle w:val="NoSpacing"/>
                                <w:rPr>
                                  <w:sz w:val="20"/>
                                </w:rPr>
                              </w:pPr>
                              <w:r w:rsidRPr="00897799">
                                <w:rPr>
                                  <w:sz w:val="20"/>
                                </w:rPr>
                                <w:t>checkin_</w:t>
                              </w:r>
                              <w:r w:rsidR="00FE2818" w:rsidRPr="00897799">
                                <w:rPr>
                                  <w:sz w:val="20"/>
                                </w:rPr>
                                <w:t>long</w:t>
                              </w:r>
                            </w:p>
                            <w:p w:rsidR="00FE2818" w:rsidRPr="00897799" w:rsidRDefault="00FE2818" w:rsidP="00FE2818">
                              <w:pPr>
                                <w:pStyle w:val="NoSpacing"/>
                                <w:rPr>
                                  <w:sz w:val="20"/>
                                </w:rPr>
                              </w:pPr>
                              <w:r w:rsidRPr="00897799">
                                <w:rPr>
                                  <w:sz w:val="20"/>
                                </w:rPr>
                                <w:t>dist</w:t>
                              </w:r>
                              <w:r w:rsidR="004465E9" w:rsidRPr="00897799">
                                <w:rPr>
                                  <w:sz w:val="20"/>
                                </w:rPr>
                                <w:t>_lat_long</w:t>
                              </w:r>
                            </w:p>
                            <w:p w:rsidR="00FE2818" w:rsidRPr="00897799" w:rsidRDefault="00FE2818" w:rsidP="00FE2818">
                              <w:pPr>
                                <w:pStyle w:val="NoSpacing"/>
                                <w:rPr>
                                  <w:sz w:val="20"/>
                                </w:rPr>
                              </w:pPr>
                              <w:bookmarkStart w:id="110" w:name="OLE_LINK114"/>
                              <w:bookmarkStart w:id="111" w:name="OLE_LINK115"/>
                              <w:bookmarkStart w:id="112" w:name="_Hlk389093018"/>
                              <w:r w:rsidRPr="00897799">
                                <w:rPr>
                                  <w:sz w:val="20"/>
                                </w:rPr>
                                <w:t>p</w:t>
                              </w:r>
                              <w:r w:rsidR="004465E9" w:rsidRPr="00897799">
                                <w:rPr>
                                  <w:sz w:val="20"/>
                                </w:rPr>
                                <w:t>ostal_</w:t>
                              </w:r>
                              <w:r w:rsidRPr="00897799">
                                <w:rPr>
                                  <w:sz w:val="20"/>
                                </w:rPr>
                                <w:t>c</w:t>
                              </w:r>
                              <w:r w:rsidR="004465E9" w:rsidRPr="00897799">
                                <w:rPr>
                                  <w:sz w:val="20"/>
                                </w:rPr>
                                <w:t>ode</w:t>
                              </w:r>
                            </w:p>
                            <w:p w:rsidR="003D64D9" w:rsidRPr="00897799" w:rsidRDefault="0053024B" w:rsidP="00FE2818">
                              <w:pPr>
                                <w:pStyle w:val="NoSpacing"/>
                                <w:rPr>
                                  <w:sz w:val="20"/>
                                </w:rPr>
                              </w:pPr>
                              <w:r>
                                <w:rPr>
                                  <w:sz w:val="20"/>
                                </w:rPr>
                                <w:t>place_name</w:t>
                              </w:r>
                              <w:bookmarkEnd w:id="96"/>
                              <w:bookmarkEnd w:id="97"/>
                              <w:bookmarkEnd w:id="98"/>
                              <w:bookmarkEnd w:id="99"/>
                              <w:bookmarkEnd w:id="100"/>
                              <w:bookmarkEnd w:id="101"/>
                              <w:bookmarkEnd w:id="102"/>
                              <w:bookmarkEnd w:id="103"/>
                              <w:bookmarkEnd w:id="104"/>
                              <w:bookmarkEnd w:id="105"/>
                              <w:bookmarkEnd w:id="106"/>
                              <w:bookmarkEnd w:id="107"/>
                              <w:bookmarkEnd w:id="110"/>
                              <w:bookmarkEnd w:id="111"/>
                              <w:bookmarkEnd w:id="11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9525"/>
                            <a:ext cx="1038225" cy="264695"/>
                          </a:xfrm>
                          <a:prstGeom prst="rect">
                            <a:avLst/>
                          </a:prstGeom>
                          <a:solidFill>
                            <a:sysClr val="window" lastClr="FFFFFF"/>
                          </a:solidFill>
                          <a:ln w="12700" cap="flat" cmpd="sng" algn="ctr">
                            <a:solidFill>
                              <a:srgbClr val="4472C4"/>
                            </a:solidFill>
                            <a:prstDash val="solid"/>
                            <a:miter lim="800000"/>
                          </a:ln>
                          <a:effectLst/>
                        </wps:spPr>
                        <wps:txbx>
                          <w:txbxContent>
                            <w:p w:rsidR="003D64D9" w:rsidRPr="00C84464" w:rsidRDefault="00FE2818" w:rsidP="003D64D9">
                              <w:pPr>
                                <w:shd w:val="clear" w:color="auto" w:fill="E7E6E6" w:themeFill="background2"/>
                                <w:jc w:val="center"/>
                                <w:rPr>
                                  <w:sz w:val="20"/>
                                </w:rPr>
                              </w:pPr>
                              <w:bookmarkStart w:id="113" w:name="OLE_LINK25"/>
                              <w:bookmarkStart w:id="114" w:name="OLE_LINK26"/>
                              <w:bookmarkStart w:id="115" w:name="_Hlk386918253"/>
                              <w:bookmarkStart w:id="116" w:name="OLE_LINK27"/>
                              <w:bookmarkStart w:id="117" w:name="OLE_LINK28"/>
                              <w:bookmarkStart w:id="118" w:name="_Hlk386918275"/>
                              <w:r w:rsidRPr="00C84464">
                                <w:rPr>
                                  <w:sz w:val="20"/>
                                </w:rPr>
                                <w:t>checkins</w:t>
                              </w:r>
                              <w:bookmarkEnd w:id="113"/>
                              <w:bookmarkEnd w:id="114"/>
                              <w:bookmarkEnd w:id="115"/>
                              <w:bookmarkEnd w:id="116"/>
                              <w:bookmarkEnd w:id="117"/>
                              <w:bookmarkEnd w:id="11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FD3BAD" id="Group 26" o:spid="_x0000_s1041" style="position:absolute;left:0;text-align:left;margin-left:278.9pt;margin-top:10.75pt;width:88.95pt;height:157.75pt;z-index:251762688;mso-width-relative:margin;mso-height-relative:margin" coordsize="1038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">
                <v:rect id="Rectangle 31" o:spid="_x0000_s1042" style="position:absolute;width:10382;height:11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N18MA&#10;AADbAAAADwAAAGRycy9kb3ducmV2LnhtbESPQWvCQBSE74L/YXlCb7rRgmjqKiItiHip2oq3R/Y1&#10;CWbfht01if++Kwgeh5n5hlmsOlOJhpwvLSsYjxIQxJnVJecKTsev4QyED8gaK8uk4E4eVst+b4Gp&#10;ti1/U3MIuYgQ9ikqKEKoUyl9VpBBP7I1cfT+rDMYonS51A7bCDeVnCTJVBosOS4UWNOmoOx6uBkF&#10;DrOf3W4vL23jr5P89zydfyao1NugW3+ACNSFV/jZ3moF72N4fI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N18MAAADbAAAADwAAAAAAAAAAAAAAAACYAgAAZHJzL2Rv&#10;d25yZXYueG1sUEsFBgAAAAAEAAQA9QAAAIgDAAAAAA==&#10;" fillcolor="window" strokecolor="#4472c4" strokeweight="1pt">
                  <v:textbox>
                    <w:txbxContent>
                      <w:p w:rsidR="00FE2818" w:rsidRDefault="00FE2818" w:rsidP="00FE2818">
                        <w:pPr>
                          <w:pStyle w:val="NoSpacing"/>
                          <w:rPr>
                            <w:u w:val="single"/>
                          </w:rPr>
                        </w:pPr>
                      </w:p>
                      <w:p w:rsidR="00FE2818" w:rsidRDefault="00FE2818" w:rsidP="00FE2818">
                        <w:pPr>
                          <w:pStyle w:val="NoSpacing"/>
                          <w:rPr>
                            <w:u w:val="single"/>
                          </w:rPr>
                        </w:pPr>
                      </w:p>
                      <w:p w:rsidR="00FE2818" w:rsidRPr="00897799" w:rsidRDefault="00FE2818" w:rsidP="00FE2818">
                        <w:pPr>
                          <w:pStyle w:val="NoSpacing"/>
                          <w:rPr>
                            <w:sz w:val="20"/>
                            <w:u w:val="single"/>
                          </w:rPr>
                        </w:pPr>
                        <w:bookmarkStart w:id="119" w:name="OLE_LINK93"/>
                        <w:bookmarkStart w:id="120" w:name="OLE_LINK94"/>
                        <w:bookmarkStart w:id="121" w:name="OLE_LINK95"/>
                        <w:bookmarkStart w:id="122" w:name="OLE_LINK29"/>
                        <w:bookmarkStart w:id="123" w:name="OLE_LINK30"/>
                        <w:bookmarkStart w:id="124" w:name="_Hlk386918285"/>
                        <w:bookmarkStart w:id="125" w:name="OLE_LINK31"/>
                        <w:bookmarkStart w:id="126" w:name="OLE_LINK32"/>
                        <w:bookmarkStart w:id="127" w:name="_Hlk386918293"/>
                        <w:bookmarkStart w:id="128" w:name="OLE_LINK89"/>
                        <w:bookmarkStart w:id="129" w:name="OLE_LINK90"/>
                        <w:bookmarkStart w:id="130" w:name="_Hlk389090235"/>
                        <w:bookmarkStart w:id="131" w:name="OLE_LINK91"/>
                        <w:bookmarkStart w:id="132" w:name="OLE_LINK92"/>
                        <w:bookmarkStart w:id="133" w:name="_Hlk389090248"/>
                        <w:r w:rsidRPr="00897799">
                          <w:rPr>
                            <w:sz w:val="20"/>
                            <w:u w:val="single"/>
                          </w:rPr>
                          <w:t>user_id</w:t>
                        </w:r>
                      </w:p>
                      <w:p w:rsidR="00FE2818" w:rsidRPr="00353E51" w:rsidRDefault="00FE2818" w:rsidP="00FE2818">
                        <w:pPr>
                          <w:pStyle w:val="NoSpacing"/>
                          <w:rPr>
                            <w:sz w:val="20"/>
                            <w:u w:val="single"/>
                          </w:rPr>
                        </w:pPr>
                        <w:bookmarkStart w:id="134" w:name="OLE_LINK10"/>
                        <w:bookmarkStart w:id="135" w:name="OLE_LINK11"/>
                        <w:r w:rsidRPr="00353E51">
                          <w:rPr>
                            <w:sz w:val="20"/>
                            <w:u w:val="single"/>
                          </w:rPr>
                          <w:t>l</w:t>
                        </w:r>
                        <w:r w:rsidR="004465E9" w:rsidRPr="00353E51">
                          <w:rPr>
                            <w:sz w:val="20"/>
                            <w:u w:val="single"/>
                          </w:rPr>
                          <w:t>ocation_</w:t>
                        </w:r>
                        <w:r w:rsidRPr="00353E51">
                          <w:rPr>
                            <w:sz w:val="20"/>
                            <w:u w:val="single"/>
                          </w:rPr>
                          <w:t>id</w:t>
                        </w:r>
                      </w:p>
                      <w:bookmarkEnd w:id="134"/>
                      <w:bookmarkEnd w:id="135"/>
                      <w:p w:rsidR="00FE2818" w:rsidRPr="00897799" w:rsidRDefault="00FE2818" w:rsidP="00FE2818">
                        <w:pPr>
                          <w:pStyle w:val="NoSpacing"/>
                          <w:rPr>
                            <w:sz w:val="20"/>
                            <w:u w:val="single"/>
                          </w:rPr>
                        </w:pPr>
                        <w:r w:rsidRPr="00897799">
                          <w:rPr>
                            <w:sz w:val="20"/>
                            <w:u w:val="single"/>
                          </w:rPr>
                          <w:t>c</w:t>
                        </w:r>
                        <w:r w:rsidR="004465E9" w:rsidRPr="00897799">
                          <w:rPr>
                            <w:sz w:val="20"/>
                            <w:u w:val="single"/>
                          </w:rPr>
                          <w:t>heckin</w:t>
                        </w:r>
                        <w:r w:rsidRPr="00897799">
                          <w:rPr>
                            <w:sz w:val="20"/>
                            <w:u w:val="single"/>
                          </w:rPr>
                          <w:t>_date</w:t>
                        </w:r>
                      </w:p>
                      <w:p w:rsidR="00FE2818" w:rsidRPr="00897799" w:rsidRDefault="004465E9" w:rsidP="00FE2818">
                        <w:pPr>
                          <w:pStyle w:val="NoSpacing"/>
                          <w:rPr>
                            <w:sz w:val="20"/>
                            <w:u w:val="single"/>
                          </w:rPr>
                        </w:pPr>
                        <w:r w:rsidRPr="00897799">
                          <w:rPr>
                            <w:sz w:val="20"/>
                            <w:u w:val="single"/>
                          </w:rPr>
                          <w:t xml:space="preserve">checkin </w:t>
                        </w:r>
                        <w:r w:rsidR="00FE2818" w:rsidRPr="00897799">
                          <w:rPr>
                            <w:sz w:val="20"/>
                            <w:u w:val="single"/>
                          </w:rPr>
                          <w:t>_time</w:t>
                        </w:r>
                      </w:p>
                      <w:bookmarkEnd w:id="119"/>
                      <w:bookmarkEnd w:id="120"/>
                      <w:bookmarkEnd w:id="121"/>
                      <w:p w:rsidR="00FE2818" w:rsidRPr="00897799" w:rsidRDefault="004465E9" w:rsidP="00FE2818">
                        <w:pPr>
                          <w:pStyle w:val="NoSpacing"/>
                          <w:rPr>
                            <w:sz w:val="20"/>
                          </w:rPr>
                        </w:pPr>
                        <w:r w:rsidRPr="00897799">
                          <w:rPr>
                            <w:sz w:val="20"/>
                          </w:rPr>
                          <w:t>checkin_</w:t>
                        </w:r>
                        <w:r w:rsidR="00FE2818" w:rsidRPr="00897799">
                          <w:rPr>
                            <w:sz w:val="20"/>
                          </w:rPr>
                          <w:t>lat</w:t>
                        </w:r>
                      </w:p>
                      <w:p w:rsidR="00FE2818" w:rsidRPr="00897799" w:rsidRDefault="004465E9" w:rsidP="00FE2818">
                        <w:pPr>
                          <w:pStyle w:val="NoSpacing"/>
                          <w:rPr>
                            <w:sz w:val="20"/>
                          </w:rPr>
                        </w:pPr>
                        <w:r w:rsidRPr="00897799">
                          <w:rPr>
                            <w:sz w:val="20"/>
                          </w:rPr>
                          <w:t>checkin_</w:t>
                        </w:r>
                        <w:r w:rsidR="00FE2818" w:rsidRPr="00897799">
                          <w:rPr>
                            <w:sz w:val="20"/>
                          </w:rPr>
                          <w:t>long</w:t>
                        </w:r>
                      </w:p>
                      <w:p w:rsidR="00FE2818" w:rsidRPr="00897799" w:rsidRDefault="00FE2818" w:rsidP="00FE2818">
                        <w:pPr>
                          <w:pStyle w:val="NoSpacing"/>
                          <w:rPr>
                            <w:sz w:val="20"/>
                          </w:rPr>
                        </w:pPr>
                        <w:r w:rsidRPr="00897799">
                          <w:rPr>
                            <w:sz w:val="20"/>
                          </w:rPr>
                          <w:t>dist</w:t>
                        </w:r>
                        <w:r w:rsidR="004465E9" w:rsidRPr="00897799">
                          <w:rPr>
                            <w:sz w:val="20"/>
                          </w:rPr>
                          <w:t>_lat_long</w:t>
                        </w:r>
                      </w:p>
                      <w:p w:rsidR="00FE2818" w:rsidRPr="00897799" w:rsidRDefault="00FE2818" w:rsidP="00FE2818">
                        <w:pPr>
                          <w:pStyle w:val="NoSpacing"/>
                          <w:rPr>
                            <w:sz w:val="20"/>
                          </w:rPr>
                        </w:pPr>
                        <w:bookmarkStart w:id="136" w:name="OLE_LINK114"/>
                        <w:bookmarkStart w:id="137" w:name="OLE_LINK115"/>
                        <w:bookmarkStart w:id="138" w:name="_Hlk389093018"/>
                        <w:r w:rsidRPr="00897799">
                          <w:rPr>
                            <w:sz w:val="20"/>
                          </w:rPr>
                          <w:t>p</w:t>
                        </w:r>
                        <w:r w:rsidR="004465E9" w:rsidRPr="00897799">
                          <w:rPr>
                            <w:sz w:val="20"/>
                          </w:rPr>
                          <w:t>ostal_</w:t>
                        </w:r>
                        <w:r w:rsidRPr="00897799">
                          <w:rPr>
                            <w:sz w:val="20"/>
                          </w:rPr>
                          <w:t>c</w:t>
                        </w:r>
                        <w:r w:rsidR="004465E9" w:rsidRPr="00897799">
                          <w:rPr>
                            <w:sz w:val="20"/>
                          </w:rPr>
                          <w:t>ode</w:t>
                        </w:r>
                      </w:p>
                      <w:p w:rsidR="003D64D9" w:rsidRPr="00897799" w:rsidRDefault="0053024B" w:rsidP="00FE2818">
                        <w:pPr>
                          <w:pStyle w:val="NoSpacing"/>
                          <w:rPr>
                            <w:sz w:val="20"/>
                          </w:rPr>
                        </w:pPr>
                        <w:r>
                          <w:rPr>
                            <w:sz w:val="20"/>
                          </w:rPr>
                          <w:t>place_name</w:t>
                        </w:r>
                        <w:bookmarkEnd w:id="122"/>
                        <w:bookmarkEnd w:id="123"/>
                        <w:bookmarkEnd w:id="124"/>
                        <w:bookmarkEnd w:id="125"/>
                        <w:bookmarkEnd w:id="126"/>
                        <w:bookmarkEnd w:id="127"/>
                        <w:bookmarkEnd w:id="128"/>
                        <w:bookmarkEnd w:id="129"/>
                        <w:bookmarkEnd w:id="130"/>
                        <w:bookmarkEnd w:id="131"/>
                        <w:bookmarkEnd w:id="132"/>
                        <w:bookmarkEnd w:id="133"/>
                        <w:bookmarkEnd w:id="136"/>
                        <w:bookmarkEnd w:id="137"/>
                        <w:bookmarkEnd w:id="138"/>
                      </w:p>
                    </w:txbxContent>
                  </v:textbox>
                </v:rect>
                <v:rect id="Rectangle 71" o:spid="_x0000_s1043" style="position:absolute;top:95;width:10382;height:2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0F8MA&#10;AADbAAAADwAAAGRycy9kb3ducmV2LnhtbESPT4vCMBTE7wv7HcJb8LametC1GmVZdkHEi//x9mie&#10;bbF5KUls67c3grDHYWZ+w8wWnalEQ86XlhUM+gkI4szqknMF+93f5xcIH5A1VpZJwZ08LObvbzNM&#10;tW15Q8025CJC2KeooAihTqX0WUEGfd/WxNG7WGcwROlyqR22EW4qOUySkTRYclwosKafgrLr9mYU&#10;OMwOq9VantvGX4f58TSa/CaoVO+j+56CCNSF//CrvdQKxg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0F8MAAADbAAAADwAAAAAAAAAAAAAAAACYAgAAZHJzL2Rv&#10;d25yZXYueG1sUEsFBgAAAAAEAAQA9QAAAIgDAAAAAA==&#10;" fillcolor="window" strokecolor="#4472c4" strokeweight="1pt">
                  <v:textbox>
                    <w:txbxContent>
                      <w:p w:rsidR="003D64D9" w:rsidRPr="00C84464" w:rsidRDefault="00FE2818" w:rsidP="003D64D9">
                        <w:pPr>
                          <w:shd w:val="clear" w:color="auto" w:fill="E7E6E6" w:themeFill="background2"/>
                          <w:jc w:val="center"/>
                          <w:rPr>
                            <w:sz w:val="20"/>
                          </w:rPr>
                        </w:pPr>
                        <w:bookmarkStart w:id="139" w:name="OLE_LINK25"/>
                        <w:bookmarkStart w:id="140" w:name="OLE_LINK26"/>
                        <w:bookmarkStart w:id="141" w:name="_Hlk386918253"/>
                        <w:bookmarkStart w:id="142" w:name="OLE_LINK27"/>
                        <w:bookmarkStart w:id="143" w:name="OLE_LINK28"/>
                        <w:bookmarkStart w:id="144" w:name="_Hlk386918275"/>
                        <w:r w:rsidRPr="00C84464">
                          <w:rPr>
                            <w:sz w:val="20"/>
                          </w:rPr>
                          <w:t>checkins</w:t>
                        </w:r>
                        <w:bookmarkEnd w:id="139"/>
                        <w:bookmarkEnd w:id="140"/>
                        <w:bookmarkEnd w:id="141"/>
                        <w:bookmarkEnd w:id="142"/>
                        <w:bookmarkEnd w:id="143"/>
                        <w:bookmarkEnd w:id="144"/>
                      </w:p>
                    </w:txbxContent>
                  </v:textbox>
                </v:rect>
              </v:group>
            </w:pict>
          </mc:Fallback>
        </mc:AlternateContent>
      </w:r>
    </w:p>
    <w:p w:rsidR="003D64D9" w:rsidRDefault="00555599" w:rsidP="003D64D9">
      <w:pPr>
        <w:ind w:left="270"/>
        <w:rPr>
          <w:b/>
          <w:sz w:val="28"/>
          <w:szCs w:val="24"/>
          <w:u w:val="single"/>
        </w:rPr>
      </w:pPr>
      <w:r w:rsidRPr="00256EBC">
        <w:rPr>
          <w:noProof/>
          <w:sz w:val="24"/>
          <w:szCs w:val="24"/>
        </w:rPr>
        <mc:AlternateContent>
          <mc:Choice Requires="wpg">
            <w:drawing>
              <wp:anchor distT="0" distB="0" distL="114300" distR="114300" simplePos="0" relativeHeight="251796480" behindDoc="0" locked="0" layoutInCell="1" allowOverlap="1" wp14:anchorId="3C3FFAD5" wp14:editId="7D868A7A">
                <wp:simplePos x="0" y="0"/>
                <wp:positionH relativeFrom="column">
                  <wp:posOffset>5486400</wp:posOffset>
                </wp:positionH>
                <wp:positionV relativeFrom="paragraph">
                  <wp:posOffset>136215</wp:posOffset>
                </wp:positionV>
                <wp:extent cx="901310" cy="1482725"/>
                <wp:effectExtent l="0" t="0" r="13335" b="22225"/>
                <wp:wrapNone/>
                <wp:docPr id="200" name="Group 200"/>
                <wp:cNvGraphicFramePr/>
                <a:graphic xmlns:a="http://schemas.openxmlformats.org/drawingml/2006/main">
                  <a:graphicData uri="http://schemas.microsoft.com/office/word/2010/wordprocessingGroup">
                    <wpg:wgp>
                      <wpg:cNvGrpSpPr/>
                      <wpg:grpSpPr>
                        <a:xfrm>
                          <a:off x="0" y="0"/>
                          <a:ext cx="901310" cy="1482725"/>
                          <a:chOff x="0" y="0"/>
                          <a:chExt cx="1038225" cy="1152525"/>
                        </a:xfrm>
                      </wpg:grpSpPr>
                      <wps:wsp>
                        <wps:cNvPr id="201" name="Rectangle 201"/>
                        <wps:cNvSpPr/>
                        <wps:spPr>
                          <a:xfrm>
                            <a:off x="0" y="0"/>
                            <a:ext cx="1038225" cy="1152525"/>
                          </a:xfrm>
                          <a:prstGeom prst="rect">
                            <a:avLst/>
                          </a:prstGeom>
                          <a:solidFill>
                            <a:sysClr val="window" lastClr="FFFFFF"/>
                          </a:solidFill>
                          <a:ln w="12700" cap="flat" cmpd="sng" algn="ctr">
                            <a:solidFill>
                              <a:srgbClr val="4472C4"/>
                            </a:solidFill>
                            <a:prstDash val="solid"/>
                            <a:miter lim="800000"/>
                          </a:ln>
                          <a:effectLst/>
                        </wps:spPr>
                        <wps:txbx>
                          <w:txbxContent>
                            <w:p w:rsidR="00256EBC" w:rsidRDefault="00256EBC" w:rsidP="00256EBC">
                              <w:pPr>
                                <w:pStyle w:val="NoSpacing"/>
                                <w:rPr>
                                  <w:u w:val="single"/>
                                </w:rPr>
                              </w:pPr>
                            </w:p>
                            <w:p w:rsidR="00256EBC" w:rsidRDefault="00256EBC" w:rsidP="00256EBC">
                              <w:pPr>
                                <w:pStyle w:val="NoSpacing"/>
                                <w:rPr>
                                  <w:u w:val="single"/>
                                </w:rPr>
                              </w:pPr>
                            </w:p>
                            <w:p w:rsidR="00F053E5" w:rsidRDefault="00F053E5" w:rsidP="00F053E5">
                              <w:pPr>
                                <w:pStyle w:val="NoSpacing"/>
                                <w:rPr>
                                  <w:u w:val="single"/>
                                </w:rPr>
                              </w:pPr>
                              <w:bookmarkStart w:id="145" w:name="OLE_LINK62"/>
                              <w:bookmarkStart w:id="146" w:name="OLE_LINK63"/>
                              <w:bookmarkStart w:id="147" w:name="_Hlk389085924"/>
                              <w:bookmarkStart w:id="148" w:name="OLE_LINK64"/>
                              <w:bookmarkStart w:id="149" w:name="OLE_LINK65"/>
                              <w:bookmarkStart w:id="150" w:name="_Hlk389085929"/>
                              <w:r w:rsidRPr="00132D62">
                                <w:rPr>
                                  <w:u w:val="single"/>
                                </w:rPr>
                                <w:t>r</w:t>
                              </w:r>
                              <w:r w:rsidR="00FD4598" w:rsidRPr="00132D62">
                                <w:rPr>
                                  <w:u w:val="single"/>
                                </w:rPr>
                                <w:t>eview_</w:t>
                              </w:r>
                              <w:r w:rsidRPr="00132D62">
                                <w:rPr>
                                  <w:u w:val="single"/>
                                </w:rPr>
                                <w:t>id</w:t>
                              </w:r>
                            </w:p>
                            <w:p w:rsidR="001B4B40" w:rsidRPr="001B4B40" w:rsidRDefault="001B4B40" w:rsidP="001B4B40">
                              <w:pPr>
                                <w:spacing w:after="0" w:line="240" w:lineRule="auto"/>
                              </w:pPr>
                              <w:r w:rsidRPr="001B4B40">
                                <w:t>rating</w:t>
                              </w:r>
                            </w:p>
                            <w:p w:rsidR="001B4B40" w:rsidRPr="001B4B40" w:rsidRDefault="001B4B40" w:rsidP="001B4B40">
                              <w:pPr>
                                <w:pStyle w:val="NoSpacing"/>
                                <w:rPr>
                                  <w:sz w:val="20"/>
                                </w:rPr>
                              </w:pPr>
                              <w:r w:rsidRPr="001B4B40">
                                <w:rPr>
                                  <w:sz w:val="20"/>
                                </w:rPr>
                                <w:t>location_id</w:t>
                              </w:r>
                            </w:p>
                            <w:p w:rsidR="00F053E5" w:rsidRDefault="00F053E5" w:rsidP="00F053E5">
                              <w:pPr>
                                <w:pStyle w:val="NoSpacing"/>
                              </w:pPr>
                              <w:r w:rsidRPr="008E4A9B">
                                <w:t>user_id</w:t>
                              </w:r>
                            </w:p>
                            <w:p w:rsidR="00597D88" w:rsidRPr="008E4A9B" w:rsidRDefault="00555599" w:rsidP="00F053E5">
                              <w:pPr>
                                <w:pStyle w:val="NoSpacing"/>
                              </w:pPr>
                              <w:bookmarkStart w:id="151" w:name="OLE_LINK1"/>
                              <w:bookmarkStart w:id="152" w:name="OLE_LINK2"/>
                              <w:bookmarkStart w:id="153" w:name="_Hlk388885566"/>
                              <w:bookmarkStart w:id="154" w:name="OLE_LINK17"/>
                              <w:bookmarkStart w:id="155" w:name="OLE_LINK18"/>
                              <w:bookmarkStart w:id="156" w:name="_Hlk388972802"/>
                              <w:r>
                                <w:t>review_text</w:t>
                              </w:r>
                              <w:bookmarkEnd w:id="145"/>
                              <w:bookmarkEnd w:id="146"/>
                              <w:bookmarkEnd w:id="147"/>
                              <w:bookmarkEnd w:id="148"/>
                              <w:bookmarkEnd w:id="149"/>
                              <w:bookmarkEnd w:id="150"/>
                              <w:bookmarkEnd w:id="151"/>
                              <w:bookmarkEnd w:id="152"/>
                              <w:bookmarkEnd w:id="153"/>
                              <w:bookmarkEnd w:id="154"/>
                              <w:bookmarkEnd w:id="155"/>
                              <w:bookmarkEnd w:id="15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0" y="9525"/>
                            <a:ext cx="1038225" cy="264695"/>
                          </a:xfrm>
                          <a:prstGeom prst="rect">
                            <a:avLst/>
                          </a:prstGeom>
                          <a:solidFill>
                            <a:sysClr val="window" lastClr="FFFFFF"/>
                          </a:solidFill>
                          <a:ln w="12700" cap="flat" cmpd="sng" algn="ctr">
                            <a:solidFill>
                              <a:srgbClr val="4472C4"/>
                            </a:solidFill>
                            <a:prstDash val="solid"/>
                            <a:miter lim="800000"/>
                          </a:ln>
                          <a:effectLst/>
                        </wps:spPr>
                        <wps:txbx>
                          <w:txbxContent>
                            <w:p w:rsidR="00256EBC" w:rsidRPr="00C84464" w:rsidRDefault="00256EBC" w:rsidP="00256EBC">
                              <w:pPr>
                                <w:shd w:val="clear" w:color="auto" w:fill="E7E6E6" w:themeFill="background2"/>
                                <w:jc w:val="center"/>
                                <w:rPr>
                                  <w:sz w:val="20"/>
                                </w:rPr>
                              </w:pPr>
                              <w:r w:rsidRPr="00C84464">
                                <w:rPr>
                                  <w:sz w:val="20"/>
                                </w:rP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3FFAD5" id="Group 200" o:spid="_x0000_s1044" style="position:absolute;left:0;text-align:left;margin-left:6in;margin-top:10.75pt;width:70.95pt;height:116.75pt;z-index:251796480;mso-width-relative:margin;mso-height-relative:margin" coordsize="1038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">
                <v:rect id="Rectangle 201" o:spid="_x0000_s1045" style="position:absolute;width:10382;height:11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HXLsUA&#10;AADcAAAADwAAAGRycy9kb3ducmV2LnhtbESPT2sCMRTE7wW/Q3hCbzVxD6KrUYpYKNJL/dPi7bF5&#10;3V3cvCxJurv99o0geBxm5jfMajPYRnTkQ+1Yw3SiQBAXztRcajgd317mIEJENtg4Jg1/FGCzHj2t&#10;MDeu50/qDrEUCcIhRw1VjG0uZSgqshgmriVO3o/zFmOSvpTGY5/gtpGZUjNpsea0UGFL24qK6+HX&#10;avBYnPf7D3npu3DNyq/v2WKnUOvn8fC6BBFpiI/wvf1uNGRqCrcz6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dcuxQAAANwAAAAPAAAAAAAAAAAAAAAAAJgCAABkcnMv&#10;ZG93bnJldi54bWxQSwUGAAAAAAQABAD1AAAAigMAAAAA&#10;" fillcolor="window" strokecolor="#4472c4" strokeweight="1pt">
                  <v:textbox>
                    <w:txbxContent>
                      <w:p w:rsidR="00256EBC" w:rsidRDefault="00256EBC" w:rsidP="00256EBC">
                        <w:pPr>
                          <w:pStyle w:val="NoSpacing"/>
                          <w:rPr>
                            <w:u w:val="single"/>
                          </w:rPr>
                        </w:pPr>
                      </w:p>
                      <w:p w:rsidR="00256EBC" w:rsidRDefault="00256EBC" w:rsidP="00256EBC">
                        <w:pPr>
                          <w:pStyle w:val="NoSpacing"/>
                          <w:rPr>
                            <w:u w:val="single"/>
                          </w:rPr>
                        </w:pPr>
                      </w:p>
                      <w:p w:rsidR="00F053E5" w:rsidRDefault="00F053E5" w:rsidP="00F053E5">
                        <w:pPr>
                          <w:pStyle w:val="NoSpacing"/>
                          <w:rPr>
                            <w:u w:val="single"/>
                          </w:rPr>
                        </w:pPr>
                        <w:bookmarkStart w:id="157" w:name="OLE_LINK62"/>
                        <w:bookmarkStart w:id="158" w:name="OLE_LINK63"/>
                        <w:bookmarkStart w:id="159" w:name="_Hlk389085924"/>
                        <w:bookmarkStart w:id="160" w:name="OLE_LINK64"/>
                        <w:bookmarkStart w:id="161" w:name="OLE_LINK65"/>
                        <w:bookmarkStart w:id="162" w:name="_Hlk389085929"/>
                        <w:r w:rsidRPr="00132D62">
                          <w:rPr>
                            <w:u w:val="single"/>
                          </w:rPr>
                          <w:t>r</w:t>
                        </w:r>
                        <w:r w:rsidR="00FD4598" w:rsidRPr="00132D62">
                          <w:rPr>
                            <w:u w:val="single"/>
                          </w:rPr>
                          <w:t>eview_</w:t>
                        </w:r>
                        <w:r w:rsidRPr="00132D62">
                          <w:rPr>
                            <w:u w:val="single"/>
                          </w:rPr>
                          <w:t>id</w:t>
                        </w:r>
                      </w:p>
                      <w:p w:rsidR="001B4B40" w:rsidRPr="001B4B40" w:rsidRDefault="001B4B40" w:rsidP="001B4B40">
                        <w:pPr>
                          <w:spacing w:after="0" w:line="240" w:lineRule="auto"/>
                        </w:pPr>
                        <w:r w:rsidRPr="001B4B40">
                          <w:t>rating</w:t>
                        </w:r>
                      </w:p>
                      <w:p w:rsidR="001B4B40" w:rsidRPr="001B4B40" w:rsidRDefault="001B4B40" w:rsidP="001B4B40">
                        <w:pPr>
                          <w:pStyle w:val="NoSpacing"/>
                          <w:rPr>
                            <w:sz w:val="20"/>
                          </w:rPr>
                        </w:pPr>
                        <w:r w:rsidRPr="001B4B40">
                          <w:rPr>
                            <w:sz w:val="20"/>
                          </w:rPr>
                          <w:t>location_id</w:t>
                        </w:r>
                      </w:p>
                      <w:p w:rsidR="00F053E5" w:rsidRDefault="00F053E5" w:rsidP="00F053E5">
                        <w:pPr>
                          <w:pStyle w:val="NoSpacing"/>
                        </w:pPr>
                        <w:r w:rsidRPr="008E4A9B">
                          <w:t>user_id</w:t>
                        </w:r>
                      </w:p>
                      <w:p w:rsidR="00597D88" w:rsidRPr="008E4A9B" w:rsidRDefault="00555599" w:rsidP="00F053E5">
                        <w:pPr>
                          <w:pStyle w:val="NoSpacing"/>
                        </w:pPr>
                        <w:bookmarkStart w:id="163" w:name="OLE_LINK1"/>
                        <w:bookmarkStart w:id="164" w:name="OLE_LINK2"/>
                        <w:bookmarkStart w:id="165" w:name="_Hlk388885566"/>
                        <w:bookmarkStart w:id="166" w:name="OLE_LINK17"/>
                        <w:bookmarkStart w:id="167" w:name="OLE_LINK18"/>
                        <w:bookmarkStart w:id="168" w:name="_Hlk388972802"/>
                        <w:r>
                          <w:t>review_text</w:t>
                        </w:r>
                        <w:bookmarkEnd w:id="157"/>
                        <w:bookmarkEnd w:id="158"/>
                        <w:bookmarkEnd w:id="159"/>
                        <w:bookmarkEnd w:id="160"/>
                        <w:bookmarkEnd w:id="161"/>
                        <w:bookmarkEnd w:id="162"/>
                        <w:bookmarkEnd w:id="163"/>
                        <w:bookmarkEnd w:id="164"/>
                        <w:bookmarkEnd w:id="165"/>
                        <w:bookmarkEnd w:id="166"/>
                        <w:bookmarkEnd w:id="167"/>
                        <w:bookmarkEnd w:id="168"/>
                      </w:p>
                    </w:txbxContent>
                  </v:textbox>
                </v:rect>
                <v:rect id="Rectangle 202" o:spid="_x0000_s1046" style="position:absolute;top:95;width:10382;height:2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NJWcQA&#10;AADcAAAADwAAAGRycy9kb3ducmV2LnhtbESPQWvCQBSE74X+h+UJvTW75iA2dZVSKoh4qVWLt0f2&#10;mQSzb8PuNon/visUehxm5htmsRptK3ryoXGsYZopEMSlMw1XGg5f6+c5iBCRDbaOScONAqyWjw8L&#10;LIwb+JP6faxEgnAoUEMdY1dIGcqaLIbMdcTJuzhvMSbpK2k8DgluW5krNZMWG04LNXb0XlN53f9Y&#10;DR7L43a7k+ehD9e8On3PXj4Uav00Gd9eQUQa43/4r70xGnKVw/1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DSVnEAAAA3AAAAA8AAAAAAAAAAAAAAAAAmAIAAGRycy9k&#10;b3ducmV2LnhtbFBLBQYAAAAABAAEAPUAAACJAwAAAAA=&#10;" fillcolor="window" strokecolor="#4472c4" strokeweight="1pt">
                  <v:textbox>
                    <w:txbxContent>
                      <w:p w:rsidR="00256EBC" w:rsidRPr="00C84464" w:rsidRDefault="00256EBC" w:rsidP="00256EBC">
                        <w:pPr>
                          <w:shd w:val="clear" w:color="auto" w:fill="E7E6E6" w:themeFill="background2"/>
                          <w:jc w:val="center"/>
                          <w:rPr>
                            <w:sz w:val="20"/>
                          </w:rPr>
                        </w:pPr>
                        <w:r w:rsidRPr="00C84464">
                          <w:rPr>
                            <w:sz w:val="20"/>
                          </w:rPr>
                          <w:t>review</w:t>
                        </w:r>
                      </w:p>
                    </w:txbxContent>
                  </v:textbox>
                </v:rect>
              </v:group>
            </w:pict>
          </mc:Fallback>
        </mc:AlternateContent>
      </w:r>
      <w:r w:rsidR="00A73165" w:rsidRPr="00C75108">
        <w:rPr>
          <w:b/>
          <w:noProof/>
          <w:sz w:val="28"/>
          <w:szCs w:val="24"/>
          <w:u w:val="single"/>
        </w:rPr>
        <mc:AlternateContent>
          <mc:Choice Requires="wps">
            <w:drawing>
              <wp:anchor distT="0" distB="0" distL="114300" distR="114300" simplePos="0" relativeHeight="251790336" behindDoc="0" locked="0" layoutInCell="1" allowOverlap="1" wp14:anchorId="72AA4980" wp14:editId="09D2BB5A">
                <wp:simplePos x="0" y="0"/>
                <wp:positionH relativeFrom="column">
                  <wp:posOffset>1051200</wp:posOffset>
                </wp:positionH>
                <wp:positionV relativeFrom="paragraph">
                  <wp:posOffset>249255</wp:posOffset>
                </wp:positionV>
                <wp:extent cx="2479040" cy="45719"/>
                <wp:effectExtent l="0" t="76200" r="16510" b="50165"/>
                <wp:wrapNone/>
                <wp:docPr id="195" name="Elbow Connector 195"/>
                <wp:cNvGraphicFramePr/>
                <a:graphic xmlns:a="http://schemas.openxmlformats.org/drawingml/2006/main">
                  <a:graphicData uri="http://schemas.microsoft.com/office/word/2010/wordprocessingShape">
                    <wps:wsp>
                      <wps:cNvCnPr/>
                      <wps:spPr>
                        <a:xfrm flipV="1">
                          <a:off x="0" y="0"/>
                          <a:ext cx="2479040" cy="45719"/>
                        </a:xfrm>
                        <a:prstGeom prst="bentConnector3">
                          <a:avLst>
                            <a:gd name="adj1" fmla="val 48394"/>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B24A5C" id="Elbow Connector 195" o:spid="_x0000_s1026" type="#_x0000_t34" style="position:absolute;margin-left:82.75pt;margin-top:19.65pt;width:195.2pt;height:3.6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" adj="10453" strokecolor="#5b9bd5" strokeweight=".5pt">
                <v:stroke endarrow="block"/>
              </v:shape>
            </w:pict>
          </mc:Fallback>
        </mc:AlternateContent>
      </w:r>
      <w:r w:rsidR="00A73165" w:rsidRPr="00C75108">
        <w:rPr>
          <w:b/>
          <w:noProof/>
          <w:sz w:val="28"/>
          <w:szCs w:val="24"/>
          <w:u w:val="single"/>
        </w:rPr>
        <mc:AlternateContent>
          <mc:Choice Requires="wps">
            <w:drawing>
              <wp:anchor distT="0" distB="0" distL="114300" distR="114300" simplePos="0" relativeHeight="251792384" behindDoc="0" locked="0" layoutInCell="1" allowOverlap="1" wp14:anchorId="746A107B" wp14:editId="24074602">
                <wp:simplePos x="0" y="0"/>
                <wp:positionH relativeFrom="column">
                  <wp:posOffset>1051200</wp:posOffset>
                </wp:positionH>
                <wp:positionV relativeFrom="paragraph">
                  <wp:posOffset>359414</wp:posOffset>
                </wp:positionV>
                <wp:extent cx="2479480" cy="487765"/>
                <wp:effectExtent l="0" t="76200" r="0" b="26670"/>
                <wp:wrapNone/>
                <wp:docPr id="196" name="Elbow Connector 196"/>
                <wp:cNvGraphicFramePr/>
                <a:graphic xmlns:a="http://schemas.openxmlformats.org/drawingml/2006/main">
                  <a:graphicData uri="http://schemas.microsoft.com/office/word/2010/wordprocessingShape">
                    <wps:wsp>
                      <wps:cNvCnPr/>
                      <wps:spPr>
                        <a:xfrm flipV="1">
                          <a:off x="0" y="0"/>
                          <a:ext cx="2479480" cy="487765"/>
                        </a:xfrm>
                        <a:prstGeom prst="bentConnector3">
                          <a:avLst>
                            <a:gd name="adj1" fmla="val 1756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59660D" id="Elbow Connector 196" o:spid="_x0000_s1026" type="#_x0000_t34" style="position:absolute;margin-left:82.75pt;margin-top:28.3pt;width:195.25pt;height:38.4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" adj="3793" strokecolor="#5b9bd5" strokeweight=".5pt">
                <v:stroke endarrow="block"/>
              </v:shape>
            </w:pict>
          </mc:Fallback>
        </mc:AlternateContent>
      </w:r>
    </w:p>
    <w:p w:rsidR="003D64D9" w:rsidRDefault="00A73165" w:rsidP="003D64D9">
      <w:pPr>
        <w:ind w:left="270"/>
        <w:rPr>
          <w:b/>
          <w:sz w:val="28"/>
          <w:szCs w:val="24"/>
          <w:u w:val="single"/>
        </w:rPr>
      </w:pPr>
      <w:r w:rsidRPr="00374362">
        <w:rPr>
          <w:b/>
          <w:noProof/>
          <w:sz w:val="24"/>
          <w:szCs w:val="24"/>
        </w:rPr>
        <mc:AlternateContent>
          <mc:Choice Requires="wps">
            <w:drawing>
              <wp:anchor distT="0" distB="0" distL="114300" distR="114300" simplePos="0" relativeHeight="251772928" behindDoc="0" locked="0" layoutInCell="1" allowOverlap="1" wp14:anchorId="6BBB29EF" wp14:editId="0644A9D1">
                <wp:simplePos x="0" y="0"/>
                <wp:positionH relativeFrom="column">
                  <wp:posOffset>4671430</wp:posOffset>
                </wp:positionH>
                <wp:positionV relativeFrom="paragraph">
                  <wp:posOffset>69260</wp:posOffset>
                </wp:positionV>
                <wp:extent cx="137895" cy="1852490"/>
                <wp:effectExtent l="0" t="0" r="300355" b="90805"/>
                <wp:wrapNone/>
                <wp:docPr id="84" name="Elbow Connector 84"/>
                <wp:cNvGraphicFramePr/>
                <a:graphic xmlns:a="http://schemas.openxmlformats.org/drawingml/2006/main">
                  <a:graphicData uri="http://schemas.microsoft.com/office/word/2010/wordprocessingShape">
                    <wps:wsp>
                      <wps:cNvCnPr/>
                      <wps:spPr>
                        <a:xfrm>
                          <a:off x="0" y="0"/>
                          <a:ext cx="137895" cy="1852490"/>
                        </a:xfrm>
                        <a:prstGeom prst="bentConnector3">
                          <a:avLst>
                            <a:gd name="adj1" fmla="val 297988"/>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A64425" id="Elbow Connector 84" o:spid="_x0000_s1026" type="#_x0000_t34" style="position:absolute;margin-left:367.85pt;margin-top:5.45pt;width:10.85pt;height:145.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" adj="64365" strokecolor="#5b9bd5" strokeweight=".5pt">
                <v:stroke endarrow="block"/>
              </v:shape>
            </w:pict>
          </mc:Fallback>
        </mc:AlternateContent>
      </w:r>
      <w:r w:rsidR="00E258C7" w:rsidRPr="00374362">
        <w:rPr>
          <w:b/>
          <w:noProof/>
          <w:sz w:val="24"/>
          <w:szCs w:val="24"/>
        </w:rPr>
        <mc:AlternateContent>
          <mc:Choice Requires="wps">
            <w:drawing>
              <wp:anchor distT="0" distB="0" distL="114300" distR="114300" simplePos="0" relativeHeight="251806720" behindDoc="0" locked="0" layoutInCell="1" allowOverlap="1" wp14:anchorId="2AEC33E4" wp14:editId="428F8346">
                <wp:simplePos x="0" y="0"/>
                <wp:positionH relativeFrom="column">
                  <wp:posOffset>1052713</wp:posOffset>
                </wp:positionH>
                <wp:positionV relativeFrom="paragraph">
                  <wp:posOffset>113194</wp:posOffset>
                </wp:positionV>
                <wp:extent cx="2481900" cy="162384"/>
                <wp:effectExtent l="0" t="0" r="71120" b="85725"/>
                <wp:wrapNone/>
                <wp:docPr id="207" name="Elbow Connector 207"/>
                <wp:cNvGraphicFramePr/>
                <a:graphic xmlns:a="http://schemas.openxmlformats.org/drawingml/2006/main">
                  <a:graphicData uri="http://schemas.microsoft.com/office/word/2010/wordprocessingShape">
                    <wps:wsp>
                      <wps:cNvCnPr/>
                      <wps:spPr>
                        <a:xfrm>
                          <a:off x="0" y="0"/>
                          <a:ext cx="2481900" cy="162384"/>
                        </a:xfrm>
                        <a:prstGeom prst="bentConnector3">
                          <a:avLst>
                            <a:gd name="adj1" fmla="val 32023"/>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663FA4" id="Elbow Connector 207" o:spid="_x0000_s1026" type="#_x0000_t34" style="position:absolute;margin-left:82.9pt;margin-top:8.9pt;width:195.45pt;height:12.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" adj="6917" strokecolor="#5b9bd5" strokeweight=".5pt">
                <v:stroke endarrow="block"/>
              </v:shape>
            </w:pict>
          </mc:Fallback>
        </mc:AlternateContent>
      </w:r>
      <w:r w:rsidR="00CB4B6D" w:rsidRPr="00374362">
        <w:rPr>
          <w:b/>
          <w:noProof/>
          <w:sz w:val="24"/>
          <w:szCs w:val="24"/>
        </w:rPr>
        <mc:AlternateContent>
          <mc:Choice Requires="wps">
            <w:drawing>
              <wp:anchor distT="0" distB="0" distL="114300" distR="114300" simplePos="0" relativeHeight="251808768" behindDoc="0" locked="0" layoutInCell="1" allowOverlap="1" wp14:anchorId="16ABFF48" wp14:editId="5F6D2161">
                <wp:simplePos x="0" y="0"/>
                <wp:positionH relativeFrom="column">
                  <wp:posOffset>1045029</wp:posOffset>
                </wp:positionH>
                <wp:positionV relativeFrom="paragraph">
                  <wp:posOffset>275617</wp:posOffset>
                </wp:positionV>
                <wp:extent cx="2497310" cy="153670"/>
                <wp:effectExtent l="0" t="0" r="74930" b="93980"/>
                <wp:wrapNone/>
                <wp:docPr id="208" name="Elbow Connector 208"/>
                <wp:cNvGraphicFramePr/>
                <a:graphic xmlns:a="http://schemas.openxmlformats.org/drawingml/2006/main">
                  <a:graphicData uri="http://schemas.microsoft.com/office/word/2010/wordprocessingShape">
                    <wps:wsp>
                      <wps:cNvCnPr/>
                      <wps:spPr>
                        <a:xfrm>
                          <a:off x="0" y="0"/>
                          <a:ext cx="2497310" cy="153670"/>
                        </a:xfrm>
                        <a:prstGeom prst="bentConnector3">
                          <a:avLst>
                            <a:gd name="adj1" fmla="val 28324"/>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91D92A" id="Elbow Connector 208" o:spid="_x0000_s1026" type="#_x0000_t34" style="position:absolute;margin-left:82.3pt;margin-top:21.7pt;width:196.65pt;height:12.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" adj="6118" strokecolor="#5b9bd5" strokeweight=".5pt">
                <v:stroke endarrow="block"/>
              </v:shape>
            </w:pict>
          </mc:Fallback>
        </mc:AlternateContent>
      </w:r>
    </w:p>
    <w:p w:rsidR="003D64D9" w:rsidRDefault="00A73165" w:rsidP="003D64D9">
      <w:pPr>
        <w:ind w:left="270"/>
        <w:rPr>
          <w:b/>
          <w:sz w:val="28"/>
          <w:szCs w:val="24"/>
          <w:u w:val="single"/>
        </w:rPr>
      </w:pPr>
      <w:r w:rsidRPr="00374362">
        <w:rPr>
          <w:b/>
          <w:noProof/>
          <w:sz w:val="24"/>
          <w:szCs w:val="24"/>
        </w:rPr>
        <mc:AlternateContent>
          <mc:Choice Requires="wps">
            <w:drawing>
              <wp:anchor distT="0" distB="0" distL="114300" distR="114300" simplePos="0" relativeHeight="251810816" behindDoc="0" locked="0" layoutInCell="1" allowOverlap="1" wp14:anchorId="6D707BD5" wp14:editId="0F4B926B">
                <wp:simplePos x="0" y="0"/>
                <wp:positionH relativeFrom="column">
                  <wp:posOffset>4809600</wp:posOffset>
                </wp:positionH>
                <wp:positionV relativeFrom="paragraph">
                  <wp:posOffset>283105</wp:posOffset>
                </wp:positionV>
                <wp:extent cx="676800" cy="1332000"/>
                <wp:effectExtent l="38100" t="0" r="9525" b="97155"/>
                <wp:wrapNone/>
                <wp:docPr id="209" name="Elbow Connector 209"/>
                <wp:cNvGraphicFramePr/>
                <a:graphic xmlns:a="http://schemas.openxmlformats.org/drawingml/2006/main">
                  <a:graphicData uri="http://schemas.microsoft.com/office/word/2010/wordprocessingShape">
                    <wps:wsp>
                      <wps:cNvCnPr/>
                      <wps:spPr>
                        <a:xfrm flipH="1">
                          <a:off x="0" y="0"/>
                          <a:ext cx="676800" cy="1332000"/>
                        </a:xfrm>
                        <a:prstGeom prst="bentConnector3">
                          <a:avLst>
                            <a:gd name="adj1" fmla="val 42053"/>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7936BC" id="Elbow Connector 209" o:spid="_x0000_s1026" type="#_x0000_t34" style="position:absolute;margin-left:378.7pt;margin-top:22.3pt;width:53.3pt;height:104.9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" adj="9083" strokecolor="#5b9bd5" strokeweight=".5pt">
                <v:stroke endarrow="block"/>
              </v:shape>
            </w:pict>
          </mc:Fallback>
        </mc:AlternateContent>
      </w:r>
      <w:r w:rsidR="00E258C7" w:rsidRPr="004465E9">
        <w:rPr>
          <w:noProof/>
          <w:sz w:val="24"/>
          <w:szCs w:val="24"/>
        </w:rPr>
        <mc:AlternateContent>
          <mc:Choice Requires="wpg">
            <w:drawing>
              <wp:anchor distT="0" distB="0" distL="114300" distR="114300" simplePos="0" relativeHeight="251764736" behindDoc="0" locked="0" layoutInCell="1" allowOverlap="1" wp14:anchorId="1D9A7E3F" wp14:editId="4AE9E9D6">
                <wp:simplePos x="0" y="0"/>
                <wp:positionH relativeFrom="column">
                  <wp:posOffset>1874520</wp:posOffset>
                </wp:positionH>
                <wp:positionV relativeFrom="paragraph">
                  <wp:posOffset>91440</wp:posOffset>
                </wp:positionV>
                <wp:extent cx="1121410" cy="1974215"/>
                <wp:effectExtent l="0" t="0" r="21590" b="26035"/>
                <wp:wrapNone/>
                <wp:docPr id="73" name="Group 73"/>
                <wp:cNvGraphicFramePr/>
                <a:graphic xmlns:a="http://schemas.openxmlformats.org/drawingml/2006/main">
                  <a:graphicData uri="http://schemas.microsoft.com/office/word/2010/wordprocessingGroup">
                    <wpg:wgp>
                      <wpg:cNvGrpSpPr/>
                      <wpg:grpSpPr>
                        <a:xfrm>
                          <a:off x="0" y="0"/>
                          <a:ext cx="1121410" cy="1974215"/>
                          <a:chOff x="0" y="0"/>
                          <a:chExt cx="1038225" cy="1152525"/>
                        </a:xfrm>
                      </wpg:grpSpPr>
                      <wps:wsp>
                        <wps:cNvPr id="74" name="Rectangle 74"/>
                        <wps:cNvSpPr/>
                        <wps:spPr>
                          <a:xfrm>
                            <a:off x="0" y="0"/>
                            <a:ext cx="1038225" cy="1152525"/>
                          </a:xfrm>
                          <a:prstGeom prst="rect">
                            <a:avLst/>
                          </a:prstGeom>
                          <a:solidFill>
                            <a:sysClr val="window" lastClr="FFFFFF"/>
                          </a:solidFill>
                          <a:ln w="12700" cap="flat" cmpd="sng" algn="ctr">
                            <a:solidFill>
                              <a:srgbClr val="4472C4"/>
                            </a:solidFill>
                            <a:prstDash val="solid"/>
                            <a:miter lim="800000"/>
                          </a:ln>
                          <a:effectLst/>
                        </wps:spPr>
                        <wps:txbx>
                          <w:txbxContent>
                            <w:p w:rsidR="004465E9" w:rsidRPr="002E00C2" w:rsidRDefault="004465E9" w:rsidP="004465E9">
                              <w:pPr>
                                <w:pStyle w:val="NoSpacing"/>
                                <w:rPr>
                                  <w:sz w:val="20"/>
                                  <w:u w:val="single"/>
                                </w:rPr>
                              </w:pPr>
                            </w:p>
                            <w:p w:rsidR="004465E9" w:rsidRPr="002E00C2" w:rsidRDefault="004465E9" w:rsidP="004465E9">
                              <w:pPr>
                                <w:pStyle w:val="NoSpacing"/>
                                <w:rPr>
                                  <w:sz w:val="20"/>
                                  <w:u w:val="single"/>
                                </w:rPr>
                              </w:pPr>
                            </w:p>
                            <w:p w:rsidR="001B78B3" w:rsidRDefault="001B78B3" w:rsidP="004465E9">
                              <w:pPr>
                                <w:pStyle w:val="NoSpacing"/>
                                <w:rPr>
                                  <w:sz w:val="20"/>
                                  <w:u w:val="single"/>
                                </w:rPr>
                              </w:pPr>
                            </w:p>
                            <w:p w:rsidR="004465E9" w:rsidRDefault="004465E9" w:rsidP="004465E9">
                              <w:pPr>
                                <w:pStyle w:val="NoSpacing"/>
                                <w:rPr>
                                  <w:sz w:val="20"/>
                                  <w:u w:val="single"/>
                                </w:rPr>
                              </w:pPr>
                              <w:bookmarkStart w:id="169" w:name="OLE_LINK6"/>
                              <w:bookmarkStart w:id="170" w:name="OLE_LINK12"/>
                              <w:bookmarkStart w:id="171" w:name="OLE_LINK101"/>
                              <w:bookmarkStart w:id="172" w:name="OLE_LINK102"/>
                              <w:bookmarkStart w:id="173" w:name="OLE_LINK33"/>
                              <w:bookmarkStart w:id="174" w:name="OLE_LINK34"/>
                              <w:bookmarkStart w:id="175" w:name="OLE_LINK35"/>
                              <w:bookmarkStart w:id="176" w:name="OLE_LINK99"/>
                              <w:bookmarkStart w:id="177" w:name="OLE_LINK100"/>
                              <w:r w:rsidRPr="002E00C2">
                                <w:rPr>
                                  <w:sz w:val="20"/>
                                  <w:u w:val="single"/>
                                </w:rPr>
                                <w:t>postal_code</w:t>
                              </w:r>
                            </w:p>
                            <w:p w:rsidR="0053024B" w:rsidRPr="0053024B" w:rsidRDefault="0053024B" w:rsidP="0053024B">
                              <w:pPr>
                                <w:pStyle w:val="NoSpacing"/>
                                <w:rPr>
                                  <w:sz w:val="20"/>
                                  <w:u w:val="single"/>
                                </w:rPr>
                              </w:pPr>
                              <w:bookmarkStart w:id="178" w:name="OLE_LINK7"/>
                              <w:bookmarkStart w:id="179" w:name="OLE_LINK8"/>
                              <w:bookmarkStart w:id="180" w:name="OLE_LINK9"/>
                              <w:bookmarkEnd w:id="169"/>
                              <w:bookmarkEnd w:id="170"/>
                              <w:r w:rsidRPr="0053024B">
                                <w:rPr>
                                  <w:sz w:val="20"/>
                                  <w:u w:val="single"/>
                                </w:rPr>
                                <w:t>place_name</w:t>
                              </w:r>
                            </w:p>
                            <w:bookmarkEnd w:id="171"/>
                            <w:bookmarkEnd w:id="172"/>
                            <w:bookmarkEnd w:id="178"/>
                            <w:bookmarkEnd w:id="179"/>
                            <w:bookmarkEnd w:id="180"/>
                            <w:p w:rsidR="004465E9" w:rsidRPr="0055629D" w:rsidRDefault="004465E9" w:rsidP="004465E9">
                              <w:pPr>
                                <w:pStyle w:val="NoSpacing"/>
                                <w:rPr>
                                  <w:sz w:val="20"/>
                                </w:rPr>
                              </w:pPr>
                              <w:r w:rsidRPr="0055629D">
                                <w:rPr>
                                  <w:sz w:val="20"/>
                                </w:rPr>
                                <w:t>nearest_lat</w:t>
                              </w:r>
                            </w:p>
                            <w:p w:rsidR="004465E9" w:rsidRPr="0055629D" w:rsidRDefault="004465E9" w:rsidP="004465E9">
                              <w:pPr>
                                <w:pStyle w:val="NoSpacing"/>
                                <w:rPr>
                                  <w:sz w:val="20"/>
                                </w:rPr>
                              </w:pPr>
                              <w:r w:rsidRPr="0055629D">
                                <w:rPr>
                                  <w:sz w:val="20"/>
                                </w:rPr>
                                <w:t>nearest_long</w:t>
                              </w:r>
                              <w:r w:rsidR="00183275">
                                <w:rPr>
                                  <w:sz w:val="20"/>
                                </w:rPr>
                                <w:t xml:space="preserve"> </w:t>
                              </w:r>
                            </w:p>
                            <w:p w:rsidR="004465E9" w:rsidRPr="0055629D" w:rsidRDefault="004465E9" w:rsidP="004465E9">
                              <w:pPr>
                                <w:pStyle w:val="NoSpacing"/>
                                <w:rPr>
                                  <w:sz w:val="20"/>
                                </w:rPr>
                              </w:pPr>
                              <w:r w:rsidRPr="0055629D">
                                <w:rPr>
                                  <w:sz w:val="20"/>
                                </w:rPr>
                                <w:t>dname1</w:t>
                              </w:r>
                            </w:p>
                            <w:p w:rsidR="004465E9" w:rsidRPr="0055629D" w:rsidRDefault="004465E9" w:rsidP="004465E9">
                              <w:pPr>
                                <w:pStyle w:val="NoSpacing"/>
                                <w:rPr>
                                  <w:sz w:val="20"/>
                                </w:rPr>
                              </w:pPr>
                              <w:r w:rsidRPr="0055629D">
                                <w:rPr>
                                  <w:sz w:val="20"/>
                                </w:rPr>
                                <w:t>dcode1</w:t>
                              </w:r>
                            </w:p>
                            <w:bookmarkEnd w:id="173"/>
                            <w:bookmarkEnd w:id="174"/>
                            <w:bookmarkEnd w:id="175"/>
                            <w:bookmarkEnd w:id="176"/>
                            <w:bookmarkEnd w:id="177"/>
                            <w:p w:rsidR="001B78B3" w:rsidRPr="002E00C2" w:rsidRDefault="001B78B3" w:rsidP="004465E9">
                              <w:pPr>
                                <w:pStyle w:val="NoSpacing"/>
                                <w:rPr>
                                  <w:sz w:val="20"/>
                                  <w:u w:val="single"/>
                                </w:rPr>
                              </w:pPr>
                            </w:p>
                            <w:p w:rsidR="004465E9" w:rsidRDefault="004465E9" w:rsidP="004465E9">
                              <w:pPr>
                                <w:pStyle w:val="NoSpacing"/>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0" y="9525"/>
                            <a:ext cx="1038225" cy="264695"/>
                          </a:xfrm>
                          <a:prstGeom prst="rect">
                            <a:avLst/>
                          </a:prstGeom>
                          <a:solidFill>
                            <a:sysClr val="window" lastClr="FFFFFF"/>
                          </a:solidFill>
                          <a:ln w="12700" cap="flat" cmpd="sng" algn="ctr">
                            <a:solidFill>
                              <a:srgbClr val="4472C4"/>
                            </a:solidFill>
                            <a:prstDash val="solid"/>
                            <a:miter lim="800000"/>
                          </a:ln>
                          <a:effectLst/>
                        </wps:spPr>
                        <wps:txbx>
                          <w:txbxContent>
                            <w:p w:rsidR="004465E9" w:rsidRPr="00C84464" w:rsidRDefault="0003548D" w:rsidP="004465E9">
                              <w:pPr>
                                <w:shd w:val="clear" w:color="auto" w:fill="E7E6E6" w:themeFill="background2"/>
                                <w:jc w:val="center"/>
                                <w:rPr>
                                  <w:sz w:val="20"/>
                                </w:rPr>
                              </w:pPr>
                              <w:r>
                                <w:rPr>
                                  <w:sz w:val="20"/>
                                </w:rPr>
                                <w:t>place_level1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9A7E3F" id="Group 73" o:spid="_x0000_s1047" style="position:absolute;left:0;text-align:left;margin-left:147.6pt;margin-top:7.2pt;width:88.3pt;height:155.45pt;z-index:251764736;mso-width-relative:margin;mso-height-relative:margin" coordsize="1038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">
                <v:rect id="Rectangle 74" o:spid="_x0000_s1048" style="position:absolute;width:10382;height:11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KXj8MA&#10;AADbAAAADwAAAGRycy9kb3ducmV2LnhtbESPQWvCQBSE7wX/w/IEb3WjFKvRVUQsiHiptpbeHtln&#10;Esy+DbtrEv+9Wyh4HGbmG2ax6kwlGnK+tKxgNExAEGdWl5wr+Dp9vE5B+ICssbJMCu7kYbXsvSww&#10;1bblT2qOIRcRwj5FBUUIdSqlzwoy6Ie2Jo7exTqDIUqXS+2wjXBTyXGSTKTBkuNCgTVtCsqux5tR&#10;4DD73u8P8rdt/HWcn38ms22CSg363XoOIlAXnuH/9k4reH+Dvy/x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KXj8MAAADbAAAADwAAAAAAAAAAAAAAAACYAgAAZHJzL2Rv&#10;d25yZXYueG1sUEsFBgAAAAAEAAQA9QAAAIgDAAAAAA==&#10;" fillcolor="window" strokecolor="#4472c4" strokeweight="1pt">
                  <v:textbox>
                    <w:txbxContent>
                      <w:p w:rsidR="004465E9" w:rsidRPr="002E00C2" w:rsidRDefault="004465E9" w:rsidP="004465E9">
                        <w:pPr>
                          <w:pStyle w:val="NoSpacing"/>
                          <w:rPr>
                            <w:sz w:val="20"/>
                            <w:u w:val="single"/>
                          </w:rPr>
                        </w:pPr>
                      </w:p>
                      <w:p w:rsidR="004465E9" w:rsidRPr="002E00C2" w:rsidRDefault="004465E9" w:rsidP="004465E9">
                        <w:pPr>
                          <w:pStyle w:val="NoSpacing"/>
                          <w:rPr>
                            <w:sz w:val="20"/>
                            <w:u w:val="single"/>
                          </w:rPr>
                        </w:pPr>
                      </w:p>
                      <w:p w:rsidR="001B78B3" w:rsidRDefault="001B78B3" w:rsidP="004465E9">
                        <w:pPr>
                          <w:pStyle w:val="NoSpacing"/>
                          <w:rPr>
                            <w:sz w:val="20"/>
                            <w:u w:val="single"/>
                          </w:rPr>
                        </w:pPr>
                      </w:p>
                      <w:p w:rsidR="004465E9" w:rsidRDefault="004465E9" w:rsidP="004465E9">
                        <w:pPr>
                          <w:pStyle w:val="NoSpacing"/>
                          <w:rPr>
                            <w:sz w:val="20"/>
                            <w:u w:val="single"/>
                          </w:rPr>
                        </w:pPr>
                        <w:bookmarkStart w:id="181" w:name="OLE_LINK6"/>
                        <w:bookmarkStart w:id="182" w:name="OLE_LINK12"/>
                        <w:bookmarkStart w:id="183" w:name="OLE_LINK101"/>
                        <w:bookmarkStart w:id="184" w:name="OLE_LINK102"/>
                        <w:bookmarkStart w:id="185" w:name="OLE_LINK33"/>
                        <w:bookmarkStart w:id="186" w:name="OLE_LINK34"/>
                        <w:bookmarkStart w:id="187" w:name="OLE_LINK35"/>
                        <w:bookmarkStart w:id="188" w:name="OLE_LINK99"/>
                        <w:bookmarkStart w:id="189" w:name="OLE_LINK100"/>
                        <w:r w:rsidRPr="002E00C2">
                          <w:rPr>
                            <w:sz w:val="20"/>
                            <w:u w:val="single"/>
                          </w:rPr>
                          <w:t>postal_code</w:t>
                        </w:r>
                      </w:p>
                      <w:p w:rsidR="0053024B" w:rsidRPr="0053024B" w:rsidRDefault="0053024B" w:rsidP="0053024B">
                        <w:pPr>
                          <w:pStyle w:val="NoSpacing"/>
                          <w:rPr>
                            <w:sz w:val="20"/>
                            <w:u w:val="single"/>
                          </w:rPr>
                        </w:pPr>
                        <w:bookmarkStart w:id="190" w:name="OLE_LINK7"/>
                        <w:bookmarkStart w:id="191" w:name="OLE_LINK8"/>
                        <w:bookmarkStart w:id="192" w:name="OLE_LINK9"/>
                        <w:bookmarkEnd w:id="181"/>
                        <w:bookmarkEnd w:id="182"/>
                        <w:r w:rsidRPr="0053024B">
                          <w:rPr>
                            <w:sz w:val="20"/>
                            <w:u w:val="single"/>
                          </w:rPr>
                          <w:t>place_name</w:t>
                        </w:r>
                      </w:p>
                      <w:bookmarkEnd w:id="183"/>
                      <w:bookmarkEnd w:id="184"/>
                      <w:bookmarkEnd w:id="190"/>
                      <w:bookmarkEnd w:id="191"/>
                      <w:bookmarkEnd w:id="192"/>
                      <w:p w:rsidR="004465E9" w:rsidRPr="0055629D" w:rsidRDefault="004465E9" w:rsidP="004465E9">
                        <w:pPr>
                          <w:pStyle w:val="NoSpacing"/>
                          <w:rPr>
                            <w:sz w:val="20"/>
                          </w:rPr>
                        </w:pPr>
                        <w:r w:rsidRPr="0055629D">
                          <w:rPr>
                            <w:sz w:val="20"/>
                          </w:rPr>
                          <w:t>nearest_lat</w:t>
                        </w:r>
                      </w:p>
                      <w:p w:rsidR="004465E9" w:rsidRPr="0055629D" w:rsidRDefault="004465E9" w:rsidP="004465E9">
                        <w:pPr>
                          <w:pStyle w:val="NoSpacing"/>
                          <w:rPr>
                            <w:sz w:val="20"/>
                          </w:rPr>
                        </w:pPr>
                        <w:r w:rsidRPr="0055629D">
                          <w:rPr>
                            <w:sz w:val="20"/>
                          </w:rPr>
                          <w:t>nearest_long</w:t>
                        </w:r>
                        <w:r w:rsidR="00183275">
                          <w:rPr>
                            <w:sz w:val="20"/>
                          </w:rPr>
                          <w:t xml:space="preserve"> </w:t>
                        </w:r>
                      </w:p>
                      <w:p w:rsidR="004465E9" w:rsidRPr="0055629D" w:rsidRDefault="004465E9" w:rsidP="004465E9">
                        <w:pPr>
                          <w:pStyle w:val="NoSpacing"/>
                          <w:rPr>
                            <w:sz w:val="20"/>
                          </w:rPr>
                        </w:pPr>
                        <w:r w:rsidRPr="0055629D">
                          <w:rPr>
                            <w:sz w:val="20"/>
                          </w:rPr>
                          <w:t>dname1</w:t>
                        </w:r>
                      </w:p>
                      <w:p w:rsidR="004465E9" w:rsidRPr="0055629D" w:rsidRDefault="004465E9" w:rsidP="004465E9">
                        <w:pPr>
                          <w:pStyle w:val="NoSpacing"/>
                          <w:rPr>
                            <w:sz w:val="20"/>
                          </w:rPr>
                        </w:pPr>
                        <w:r w:rsidRPr="0055629D">
                          <w:rPr>
                            <w:sz w:val="20"/>
                          </w:rPr>
                          <w:t>dcode1</w:t>
                        </w:r>
                      </w:p>
                      <w:bookmarkEnd w:id="185"/>
                      <w:bookmarkEnd w:id="186"/>
                      <w:bookmarkEnd w:id="187"/>
                      <w:bookmarkEnd w:id="188"/>
                      <w:bookmarkEnd w:id="189"/>
                      <w:p w:rsidR="001B78B3" w:rsidRPr="002E00C2" w:rsidRDefault="001B78B3" w:rsidP="004465E9">
                        <w:pPr>
                          <w:pStyle w:val="NoSpacing"/>
                          <w:rPr>
                            <w:sz w:val="20"/>
                            <w:u w:val="single"/>
                          </w:rPr>
                        </w:pPr>
                      </w:p>
                      <w:p w:rsidR="004465E9" w:rsidRDefault="004465E9" w:rsidP="004465E9">
                        <w:pPr>
                          <w:pStyle w:val="NoSpacing"/>
                          <w:rPr>
                            <w:u w:val="single"/>
                          </w:rPr>
                        </w:pPr>
                      </w:p>
                    </w:txbxContent>
                  </v:textbox>
                </v:rect>
                <v:rect id="Rectangle 75" o:spid="_x0000_s1049" style="position:absolute;top:95;width:10382;height:2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4yFMMA&#10;AADbAAAADwAAAGRycy9kb3ducmV2LnhtbESPQWvCQBSE7wX/w/IEb3WjUKvRVUQsiHiptpbeHtln&#10;Esy+DbtrEv+9Wyh4HGbmG2ax6kwlGnK+tKxgNExAEGdWl5wr+Dp9vE5B+ICssbJMCu7kYbXsvSww&#10;1bblT2qOIRcRwj5FBUUIdSqlzwoy6Ie2Jo7exTqDIUqXS+2wjXBTyXGSTKTBkuNCgTVtCsqux5tR&#10;4DD73u8P8rdt/HWcn38ms22CSg363XoOIlAXnuH/9k4reH+Dvy/x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4yFMMAAADbAAAADwAAAAAAAAAAAAAAAACYAgAAZHJzL2Rv&#10;d25yZXYueG1sUEsFBgAAAAAEAAQA9QAAAIgDAAAAAA==&#10;" fillcolor="window" strokecolor="#4472c4" strokeweight="1pt">
                  <v:textbox>
                    <w:txbxContent>
                      <w:p w:rsidR="004465E9" w:rsidRPr="00C84464" w:rsidRDefault="0003548D" w:rsidP="004465E9">
                        <w:pPr>
                          <w:shd w:val="clear" w:color="auto" w:fill="E7E6E6" w:themeFill="background2"/>
                          <w:jc w:val="center"/>
                          <w:rPr>
                            <w:sz w:val="20"/>
                          </w:rPr>
                        </w:pPr>
                        <w:r>
                          <w:rPr>
                            <w:sz w:val="20"/>
                          </w:rPr>
                          <w:t>place_level1</w:t>
                        </w:r>
                      </w:p>
                    </w:txbxContent>
                  </v:textbox>
                </v:rect>
              </v:group>
            </w:pict>
          </mc:Fallback>
        </mc:AlternateContent>
      </w:r>
    </w:p>
    <w:p w:rsidR="003D64D9" w:rsidRDefault="00A73165" w:rsidP="003D64D9">
      <w:pPr>
        <w:ind w:left="270"/>
        <w:rPr>
          <w:b/>
          <w:sz w:val="28"/>
          <w:szCs w:val="24"/>
          <w:u w:val="single"/>
        </w:rPr>
      </w:pPr>
      <w:r w:rsidRPr="00A73165">
        <w:rPr>
          <w:b/>
          <w:noProof/>
          <w:sz w:val="28"/>
          <w:szCs w:val="24"/>
          <w:u w:val="single"/>
        </w:rPr>
        <mc:AlternateContent>
          <mc:Choice Requires="wps">
            <w:drawing>
              <wp:anchor distT="0" distB="0" distL="114300" distR="114300" simplePos="0" relativeHeight="251819008" behindDoc="0" locked="0" layoutInCell="1" allowOverlap="1" wp14:anchorId="6D9B46D7" wp14:editId="78F99958">
                <wp:simplePos x="0" y="0"/>
                <wp:positionH relativeFrom="column">
                  <wp:posOffset>2988000</wp:posOffset>
                </wp:positionH>
                <wp:positionV relativeFrom="paragraph">
                  <wp:posOffset>287670</wp:posOffset>
                </wp:positionV>
                <wp:extent cx="532550" cy="94080"/>
                <wp:effectExtent l="38100" t="0" r="20320" b="96520"/>
                <wp:wrapNone/>
                <wp:docPr id="2" name="Elbow Connector 2"/>
                <wp:cNvGraphicFramePr/>
                <a:graphic xmlns:a="http://schemas.openxmlformats.org/drawingml/2006/main">
                  <a:graphicData uri="http://schemas.microsoft.com/office/word/2010/wordprocessingShape">
                    <wps:wsp>
                      <wps:cNvCnPr/>
                      <wps:spPr>
                        <a:xfrm flipH="1">
                          <a:off x="0" y="0"/>
                          <a:ext cx="532550" cy="94080"/>
                        </a:xfrm>
                        <a:prstGeom prst="bentConnector3">
                          <a:avLst>
                            <a:gd name="adj1" fmla="val 35978"/>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BC2D7C" id="Elbow Connector 2" o:spid="_x0000_s1026" type="#_x0000_t34" style="position:absolute;margin-left:235.3pt;margin-top:22.65pt;width:41.95pt;height:7.4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" adj="7771" strokecolor="#5b9bd5" strokeweight=".5pt">
                <v:stroke endarrow="block"/>
              </v:shape>
            </w:pict>
          </mc:Fallback>
        </mc:AlternateContent>
      </w:r>
      <w:r w:rsidRPr="00A73165">
        <w:rPr>
          <w:b/>
          <w:noProof/>
          <w:sz w:val="28"/>
          <w:szCs w:val="24"/>
          <w:u w:val="single"/>
        </w:rPr>
        <mc:AlternateContent>
          <mc:Choice Requires="wps">
            <w:drawing>
              <wp:anchor distT="0" distB="0" distL="114300" distR="114300" simplePos="0" relativeHeight="251820032" behindDoc="0" locked="0" layoutInCell="1" allowOverlap="1" wp14:anchorId="2090AA95" wp14:editId="68ECE15B">
                <wp:simplePos x="0" y="0"/>
                <wp:positionH relativeFrom="column">
                  <wp:posOffset>2995200</wp:posOffset>
                </wp:positionH>
                <wp:positionV relativeFrom="paragraph">
                  <wp:posOffset>417750</wp:posOffset>
                </wp:positionV>
                <wp:extent cx="524510" cy="141520"/>
                <wp:effectExtent l="38100" t="0" r="27940" b="87630"/>
                <wp:wrapNone/>
                <wp:docPr id="3" name="Elbow Connector 3"/>
                <wp:cNvGraphicFramePr/>
                <a:graphic xmlns:a="http://schemas.openxmlformats.org/drawingml/2006/main">
                  <a:graphicData uri="http://schemas.microsoft.com/office/word/2010/wordprocessingShape">
                    <wps:wsp>
                      <wps:cNvCnPr/>
                      <wps:spPr>
                        <a:xfrm flipH="1">
                          <a:off x="0" y="0"/>
                          <a:ext cx="524510" cy="141520"/>
                        </a:xfrm>
                        <a:prstGeom prst="bentConnector3">
                          <a:avLst>
                            <a:gd name="adj1" fmla="val 26336"/>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03246E" id="Elbow Connector 3" o:spid="_x0000_s1026" type="#_x0000_t34" style="position:absolute;margin-left:235.85pt;margin-top:32.9pt;width:41.3pt;height:11.15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" adj="5689" strokecolor="#5b9bd5" strokeweight=".5pt">
                <v:stroke endarrow="block"/>
              </v:shape>
            </w:pict>
          </mc:Fallback>
        </mc:AlternateContent>
      </w:r>
    </w:p>
    <w:p w:rsidR="003D64D9" w:rsidRDefault="009A0E52" w:rsidP="003D64D9">
      <w:pPr>
        <w:ind w:left="270"/>
        <w:rPr>
          <w:b/>
          <w:sz w:val="28"/>
          <w:szCs w:val="24"/>
          <w:u w:val="single"/>
        </w:rPr>
      </w:pPr>
      <w:r w:rsidRPr="00156027">
        <w:rPr>
          <w:noProof/>
          <w:sz w:val="24"/>
          <w:szCs w:val="24"/>
        </w:rPr>
        <mc:AlternateContent>
          <mc:Choice Requires="wpg">
            <w:drawing>
              <wp:anchor distT="0" distB="0" distL="114300" distR="114300" simplePos="0" relativeHeight="251766784" behindDoc="0" locked="0" layoutInCell="1" allowOverlap="1" wp14:anchorId="7A2D1B59" wp14:editId="2F7F2A1B">
                <wp:simplePos x="0" y="0"/>
                <wp:positionH relativeFrom="column">
                  <wp:posOffset>3826510</wp:posOffset>
                </wp:positionH>
                <wp:positionV relativeFrom="paragraph">
                  <wp:posOffset>380365</wp:posOffset>
                </wp:positionV>
                <wp:extent cx="982345" cy="1099185"/>
                <wp:effectExtent l="0" t="0" r="27305" b="24765"/>
                <wp:wrapNone/>
                <wp:docPr id="76" name="Group 76"/>
                <wp:cNvGraphicFramePr/>
                <a:graphic xmlns:a="http://schemas.openxmlformats.org/drawingml/2006/main">
                  <a:graphicData uri="http://schemas.microsoft.com/office/word/2010/wordprocessingGroup">
                    <wpg:wgp>
                      <wpg:cNvGrpSpPr/>
                      <wpg:grpSpPr>
                        <a:xfrm>
                          <a:off x="0" y="0"/>
                          <a:ext cx="982345" cy="1099185"/>
                          <a:chOff x="0" y="0"/>
                          <a:chExt cx="1038225" cy="1152525"/>
                        </a:xfrm>
                      </wpg:grpSpPr>
                      <wps:wsp>
                        <wps:cNvPr id="77" name="Rectangle 77"/>
                        <wps:cNvSpPr/>
                        <wps:spPr>
                          <a:xfrm>
                            <a:off x="0" y="0"/>
                            <a:ext cx="1038225" cy="1152525"/>
                          </a:xfrm>
                          <a:prstGeom prst="rect">
                            <a:avLst/>
                          </a:prstGeom>
                          <a:solidFill>
                            <a:sysClr val="window" lastClr="FFFFFF"/>
                          </a:solidFill>
                          <a:ln w="12700" cap="flat" cmpd="sng" algn="ctr">
                            <a:solidFill>
                              <a:srgbClr val="4472C4"/>
                            </a:solidFill>
                            <a:prstDash val="solid"/>
                            <a:miter lim="800000"/>
                          </a:ln>
                          <a:effectLst/>
                        </wps:spPr>
                        <wps:txbx>
                          <w:txbxContent>
                            <w:p w:rsidR="00156027" w:rsidRPr="002E00C2" w:rsidRDefault="00156027" w:rsidP="00156027">
                              <w:pPr>
                                <w:pStyle w:val="NoSpacing"/>
                                <w:rPr>
                                  <w:sz w:val="20"/>
                                  <w:u w:val="single"/>
                                </w:rPr>
                              </w:pPr>
                            </w:p>
                            <w:p w:rsidR="00156027" w:rsidRPr="002E00C2" w:rsidRDefault="00156027" w:rsidP="00156027">
                              <w:pPr>
                                <w:pStyle w:val="NoSpacing"/>
                                <w:rPr>
                                  <w:sz w:val="20"/>
                                  <w:u w:val="single"/>
                                </w:rPr>
                              </w:pPr>
                            </w:p>
                            <w:p w:rsidR="00156027" w:rsidRDefault="00156027" w:rsidP="00156027">
                              <w:pPr>
                                <w:pStyle w:val="NoSpacing"/>
                                <w:rPr>
                                  <w:sz w:val="20"/>
                                  <w:u w:val="single"/>
                                </w:rPr>
                              </w:pPr>
                              <w:r w:rsidRPr="002E00C2">
                                <w:rPr>
                                  <w:sz w:val="20"/>
                                  <w:u w:val="single"/>
                                </w:rPr>
                                <w:t>location_id</w:t>
                              </w:r>
                            </w:p>
                            <w:p w:rsidR="0050728B" w:rsidRPr="002B22DB" w:rsidRDefault="0050728B" w:rsidP="00156027">
                              <w:pPr>
                                <w:pStyle w:val="NoSpacing"/>
                                <w:rPr>
                                  <w:sz w:val="20"/>
                                </w:rPr>
                              </w:pPr>
                              <w:r w:rsidRPr="002B22DB">
                                <w:rPr>
                                  <w:sz w:val="20"/>
                                </w:rPr>
                                <w:t>location_name</w:t>
                              </w:r>
                            </w:p>
                            <w:p w:rsidR="0050728B" w:rsidRPr="002B22DB" w:rsidRDefault="0050728B" w:rsidP="00156027">
                              <w:pPr>
                                <w:pStyle w:val="NoSpacing"/>
                                <w:rPr>
                                  <w:sz w:val="20"/>
                                </w:rPr>
                              </w:pPr>
                              <w:r w:rsidRPr="002B22DB">
                                <w:rPr>
                                  <w:sz w:val="20"/>
                                </w:rPr>
                                <w:t>add_date</w:t>
                              </w:r>
                            </w:p>
                            <w:p w:rsidR="00156027" w:rsidRPr="002E00C2" w:rsidRDefault="00156027" w:rsidP="00156027">
                              <w:pPr>
                                <w:pStyle w:val="NoSpacing"/>
                                <w:rPr>
                                  <w:sz w:val="20"/>
                                  <w:u w:val="single"/>
                                </w:rPr>
                              </w:pPr>
                            </w:p>
                            <w:p w:rsidR="00156027" w:rsidRDefault="00156027" w:rsidP="00156027">
                              <w:pPr>
                                <w:pStyle w:val="NoSpacing"/>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0" y="9525"/>
                            <a:ext cx="1038225" cy="264695"/>
                          </a:xfrm>
                          <a:prstGeom prst="rect">
                            <a:avLst/>
                          </a:prstGeom>
                          <a:solidFill>
                            <a:sysClr val="window" lastClr="FFFFFF"/>
                          </a:solidFill>
                          <a:ln w="12700" cap="flat" cmpd="sng" algn="ctr">
                            <a:solidFill>
                              <a:srgbClr val="4472C4"/>
                            </a:solidFill>
                            <a:prstDash val="solid"/>
                            <a:miter lim="800000"/>
                          </a:ln>
                          <a:effectLst/>
                        </wps:spPr>
                        <wps:txbx>
                          <w:txbxContent>
                            <w:p w:rsidR="00156027" w:rsidRPr="002E00C2" w:rsidRDefault="00156027" w:rsidP="00156027">
                              <w:pPr>
                                <w:shd w:val="clear" w:color="auto" w:fill="E7E6E6" w:themeFill="background2"/>
                                <w:jc w:val="center"/>
                                <w:rPr>
                                  <w:sz w:val="20"/>
                                </w:rPr>
                              </w:pPr>
                              <w:r>
                                <w:rPr>
                                  <w:sz w:val="20"/>
                                </w:rPr>
                                <w:t>locations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2D1B59" id="Group 76" o:spid="_x0000_s1050" style="position:absolute;left:0;text-align:left;margin-left:301.3pt;margin-top:29.95pt;width:77.35pt;height:86.55pt;z-index:251766784;mso-width-relative:margin;mso-height-relative:margin" coordsize="1038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">
                <v:rect id="Rectangle 77" o:spid="_x0000_s1051" style="position:absolute;width:10382;height:11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AJ+MQA&#10;AADbAAAADwAAAGRycy9kb3ducmV2LnhtbESPT4vCMBTE7wt+h/AEb5rqwT9do4i4IOJl1V3x9mje&#10;tsXmpSTZtn77jSDscZiZ3zDLdWcq0ZDzpWUF41ECgjizuuRcweX8MZyD8AFZY2WZFDzIw3rVe1ti&#10;qm3Ln9ScQi4ihH2KCooQ6lRKnxVk0I9sTRy9H+sMhihdLrXDNsJNJSdJMpUGS44LBda0LSi7n36N&#10;AofZ1+FwlLe28fdJ/n2dLnYJKjXod5t3EIG68B9+tfdawWwGzy/x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QCfjEAAAA2wAAAA8AAAAAAAAAAAAAAAAAmAIAAGRycy9k&#10;b3ducmV2LnhtbFBLBQYAAAAABAAEAPUAAACJAwAAAAA=&#10;" fillcolor="window" strokecolor="#4472c4" strokeweight="1pt">
                  <v:textbox>
                    <w:txbxContent>
                      <w:p w:rsidR="00156027" w:rsidRPr="002E00C2" w:rsidRDefault="00156027" w:rsidP="00156027">
                        <w:pPr>
                          <w:pStyle w:val="NoSpacing"/>
                          <w:rPr>
                            <w:sz w:val="20"/>
                            <w:u w:val="single"/>
                          </w:rPr>
                        </w:pPr>
                      </w:p>
                      <w:p w:rsidR="00156027" w:rsidRPr="002E00C2" w:rsidRDefault="00156027" w:rsidP="00156027">
                        <w:pPr>
                          <w:pStyle w:val="NoSpacing"/>
                          <w:rPr>
                            <w:sz w:val="20"/>
                            <w:u w:val="single"/>
                          </w:rPr>
                        </w:pPr>
                      </w:p>
                      <w:p w:rsidR="00156027" w:rsidRDefault="00156027" w:rsidP="00156027">
                        <w:pPr>
                          <w:pStyle w:val="NoSpacing"/>
                          <w:rPr>
                            <w:sz w:val="20"/>
                            <w:u w:val="single"/>
                          </w:rPr>
                        </w:pPr>
                        <w:r w:rsidRPr="002E00C2">
                          <w:rPr>
                            <w:sz w:val="20"/>
                            <w:u w:val="single"/>
                          </w:rPr>
                          <w:t>location_id</w:t>
                        </w:r>
                      </w:p>
                      <w:p w:rsidR="0050728B" w:rsidRPr="002B22DB" w:rsidRDefault="0050728B" w:rsidP="00156027">
                        <w:pPr>
                          <w:pStyle w:val="NoSpacing"/>
                          <w:rPr>
                            <w:sz w:val="20"/>
                          </w:rPr>
                        </w:pPr>
                        <w:r w:rsidRPr="002B22DB">
                          <w:rPr>
                            <w:sz w:val="20"/>
                          </w:rPr>
                          <w:t>location_name</w:t>
                        </w:r>
                      </w:p>
                      <w:p w:rsidR="0050728B" w:rsidRPr="002B22DB" w:rsidRDefault="0050728B" w:rsidP="00156027">
                        <w:pPr>
                          <w:pStyle w:val="NoSpacing"/>
                          <w:rPr>
                            <w:sz w:val="20"/>
                          </w:rPr>
                        </w:pPr>
                        <w:r w:rsidRPr="002B22DB">
                          <w:rPr>
                            <w:sz w:val="20"/>
                          </w:rPr>
                          <w:t>add_date</w:t>
                        </w:r>
                      </w:p>
                      <w:p w:rsidR="00156027" w:rsidRPr="002E00C2" w:rsidRDefault="00156027" w:rsidP="00156027">
                        <w:pPr>
                          <w:pStyle w:val="NoSpacing"/>
                          <w:rPr>
                            <w:sz w:val="20"/>
                            <w:u w:val="single"/>
                          </w:rPr>
                        </w:pPr>
                      </w:p>
                      <w:p w:rsidR="00156027" w:rsidRDefault="00156027" w:rsidP="00156027">
                        <w:pPr>
                          <w:pStyle w:val="NoSpacing"/>
                          <w:rPr>
                            <w:u w:val="single"/>
                          </w:rPr>
                        </w:pPr>
                      </w:p>
                    </w:txbxContent>
                  </v:textbox>
                </v:rect>
                <v:rect id="Rectangle 81" o:spid="_x0000_s1052" style="position:absolute;top:95;width:10382;height:2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BEMMQA&#10;AADbAAAADwAAAGRycy9kb3ducmV2LnhtbESPzWrDMBCE74W+g9hCb43sHIzjRAkhtFBCL/lpQ26L&#10;tbGNrZWRVNt9+ypQ6HGYmW+Y1WYynRjI+caygnSWgCAurW64UnA+vb3kIHxA1thZJgU/5GGzfnxY&#10;YaHtyAcajqESEcK+QAV1CH0hpS9rMuhntieO3s06gyFKV0ntcIxw08l5kmTSYMNxocaedjWV7fHb&#10;KHBYfu73H/I6Dr6dV1+XbPGaoFLPT9N2CSLQFP7Df+13rSBP4f4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gRDDEAAAA2wAAAA8AAAAAAAAAAAAAAAAAmAIAAGRycy9k&#10;b3ducmV2LnhtbFBLBQYAAAAABAAEAPUAAACJAwAAAAA=&#10;" fillcolor="window" strokecolor="#4472c4" strokeweight="1pt">
                  <v:textbox>
                    <w:txbxContent>
                      <w:p w:rsidR="00156027" w:rsidRPr="002E00C2" w:rsidRDefault="00156027" w:rsidP="00156027">
                        <w:pPr>
                          <w:shd w:val="clear" w:color="auto" w:fill="E7E6E6" w:themeFill="background2"/>
                          <w:jc w:val="center"/>
                          <w:rPr>
                            <w:sz w:val="20"/>
                          </w:rPr>
                        </w:pPr>
                        <w:r>
                          <w:rPr>
                            <w:sz w:val="20"/>
                          </w:rPr>
                          <w:t>locations</w:t>
                        </w:r>
                      </w:p>
                    </w:txbxContent>
                  </v:textbox>
                </v:rect>
              </v:group>
            </w:pict>
          </mc:Fallback>
        </mc:AlternateContent>
      </w:r>
      <w:r w:rsidR="0003548D" w:rsidRPr="0003548D">
        <w:rPr>
          <w:noProof/>
          <w:sz w:val="24"/>
          <w:szCs w:val="24"/>
        </w:rPr>
        <mc:AlternateContent>
          <mc:Choice Requires="wpg">
            <w:drawing>
              <wp:anchor distT="0" distB="0" distL="114300" distR="114300" simplePos="0" relativeHeight="251812864" behindDoc="0" locked="0" layoutInCell="1" allowOverlap="1" wp14:anchorId="37181F18" wp14:editId="336DA73F">
                <wp:simplePos x="0" y="0"/>
                <wp:positionH relativeFrom="column">
                  <wp:posOffset>353695</wp:posOffset>
                </wp:positionH>
                <wp:positionV relativeFrom="paragraph">
                  <wp:posOffset>84240</wp:posOffset>
                </wp:positionV>
                <wp:extent cx="975872" cy="1213496"/>
                <wp:effectExtent l="0" t="0" r="15240" b="24765"/>
                <wp:wrapNone/>
                <wp:docPr id="210" name="Group 210"/>
                <wp:cNvGraphicFramePr/>
                <a:graphic xmlns:a="http://schemas.openxmlformats.org/drawingml/2006/main">
                  <a:graphicData uri="http://schemas.microsoft.com/office/word/2010/wordprocessingGroup">
                    <wpg:wgp>
                      <wpg:cNvGrpSpPr/>
                      <wpg:grpSpPr>
                        <a:xfrm>
                          <a:off x="0" y="0"/>
                          <a:ext cx="975872" cy="1213496"/>
                          <a:chOff x="0" y="0"/>
                          <a:chExt cx="1038225" cy="1152525"/>
                        </a:xfrm>
                      </wpg:grpSpPr>
                      <wps:wsp>
                        <wps:cNvPr id="211" name="Rectangle 211"/>
                        <wps:cNvSpPr/>
                        <wps:spPr>
                          <a:xfrm>
                            <a:off x="0" y="0"/>
                            <a:ext cx="1038225" cy="1152525"/>
                          </a:xfrm>
                          <a:prstGeom prst="rect">
                            <a:avLst/>
                          </a:prstGeom>
                          <a:solidFill>
                            <a:sysClr val="window" lastClr="FFFFFF"/>
                          </a:solidFill>
                          <a:ln w="12700" cap="flat" cmpd="sng" algn="ctr">
                            <a:solidFill>
                              <a:srgbClr val="4472C4"/>
                            </a:solidFill>
                            <a:prstDash val="solid"/>
                            <a:miter lim="800000"/>
                          </a:ln>
                          <a:effectLst/>
                        </wps:spPr>
                        <wps:txbx>
                          <w:txbxContent>
                            <w:p w:rsidR="0003548D" w:rsidRPr="0055629D" w:rsidRDefault="0003548D" w:rsidP="0003548D">
                              <w:pPr>
                                <w:pStyle w:val="NoSpacing"/>
                                <w:rPr>
                                  <w:sz w:val="20"/>
                                </w:rPr>
                              </w:pPr>
                              <w:r w:rsidRPr="0055629D">
                                <w:rPr>
                                  <w:sz w:val="20"/>
                                </w:rPr>
                                <w:t>dname1</w:t>
                              </w:r>
                            </w:p>
                            <w:p w:rsidR="0003548D" w:rsidRDefault="0003548D" w:rsidP="0003548D">
                              <w:pPr>
                                <w:pStyle w:val="NoSpacing"/>
                                <w:rPr>
                                  <w:sz w:val="20"/>
                                </w:rPr>
                              </w:pPr>
                            </w:p>
                            <w:p w:rsidR="0003548D" w:rsidRPr="00597D88" w:rsidRDefault="0003548D" w:rsidP="0003548D">
                              <w:pPr>
                                <w:pStyle w:val="NoSpacing"/>
                                <w:rPr>
                                  <w:sz w:val="20"/>
                                  <w:u w:val="single"/>
                                </w:rPr>
                              </w:pPr>
                              <w:bookmarkStart w:id="193" w:name="OLE_LINK5"/>
                              <w:bookmarkStart w:id="194" w:name="OLE_LINK111"/>
                              <w:bookmarkStart w:id="195" w:name="OLE_LINK112"/>
                              <w:bookmarkStart w:id="196" w:name="OLE_LINK113"/>
                              <w:bookmarkStart w:id="197" w:name="OLE_LINK39"/>
                              <w:bookmarkStart w:id="198" w:name="OLE_LINK40"/>
                              <w:bookmarkStart w:id="199" w:name="OLE_LINK41"/>
                              <w:bookmarkStart w:id="200" w:name="OLE_LINK106"/>
                              <w:bookmarkStart w:id="201" w:name="OLE_LINK107"/>
                              <w:r w:rsidRPr="00597D88">
                                <w:rPr>
                                  <w:sz w:val="20"/>
                                  <w:u w:val="single"/>
                                </w:rPr>
                                <w:t>dname1</w:t>
                              </w:r>
                            </w:p>
                            <w:bookmarkEnd w:id="193"/>
                            <w:p w:rsidR="0003548D" w:rsidRPr="00597D88" w:rsidRDefault="0003548D" w:rsidP="0003548D">
                              <w:pPr>
                                <w:pStyle w:val="NoSpacing"/>
                                <w:rPr>
                                  <w:sz w:val="20"/>
                                  <w:u w:val="single"/>
                                </w:rPr>
                              </w:pPr>
                              <w:r w:rsidRPr="00597D88">
                                <w:rPr>
                                  <w:sz w:val="20"/>
                                  <w:u w:val="single"/>
                                </w:rPr>
                                <w:t>dcode1</w:t>
                              </w:r>
                            </w:p>
                            <w:bookmarkEnd w:id="194"/>
                            <w:bookmarkEnd w:id="195"/>
                            <w:bookmarkEnd w:id="196"/>
                            <w:p w:rsidR="0003548D" w:rsidRPr="00597D88" w:rsidRDefault="0003548D" w:rsidP="0003548D">
                              <w:pPr>
                                <w:pStyle w:val="NoSpacing"/>
                                <w:rPr>
                                  <w:sz w:val="20"/>
                                </w:rPr>
                              </w:pPr>
                              <w:r w:rsidRPr="00597D88">
                                <w:rPr>
                                  <w:sz w:val="20"/>
                                </w:rPr>
                                <w:t>dname2</w:t>
                              </w:r>
                            </w:p>
                            <w:p w:rsidR="0003548D" w:rsidRPr="00597D88" w:rsidRDefault="0003548D" w:rsidP="0003548D">
                              <w:pPr>
                                <w:pStyle w:val="NoSpacing"/>
                                <w:rPr>
                                  <w:sz w:val="20"/>
                                  <w:u w:val="single"/>
                                </w:rPr>
                              </w:pPr>
                              <w:r w:rsidRPr="00597D88">
                                <w:rPr>
                                  <w:sz w:val="20"/>
                                </w:rPr>
                                <w:t>dcode2</w:t>
                              </w:r>
                            </w:p>
                            <w:p w:rsidR="0003548D" w:rsidRPr="00897799" w:rsidRDefault="0003548D" w:rsidP="0003548D">
                              <w:pPr>
                                <w:pStyle w:val="NoSpacing"/>
                                <w:rPr>
                                  <w:sz w:val="20"/>
                                </w:rPr>
                              </w:pPr>
                              <w:r w:rsidRPr="00597D88">
                                <w:rPr>
                                  <w:sz w:val="20"/>
                                </w:rPr>
                                <w:t>country</w:t>
                              </w:r>
                            </w:p>
                            <w:bookmarkEnd w:id="197"/>
                            <w:bookmarkEnd w:id="198"/>
                            <w:bookmarkEnd w:id="199"/>
                            <w:bookmarkEnd w:id="200"/>
                            <w:bookmarkEnd w:id="201"/>
                            <w:p w:rsidR="0003548D" w:rsidRDefault="0003548D" w:rsidP="0003548D">
                              <w:pPr>
                                <w:pStyle w:val="NoSpacing"/>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0" y="9525"/>
                            <a:ext cx="1038225" cy="264695"/>
                          </a:xfrm>
                          <a:prstGeom prst="rect">
                            <a:avLst/>
                          </a:prstGeom>
                          <a:solidFill>
                            <a:sysClr val="window" lastClr="FFFFFF"/>
                          </a:solidFill>
                          <a:ln w="12700" cap="flat" cmpd="sng" algn="ctr">
                            <a:solidFill>
                              <a:srgbClr val="4472C4"/>
                            </a:solidFill>
                            <a:prstDash val="solid"/>
                            <a:miter lim="800000"/>
                          </a:ln>
                          <a:effectLst/>
                        </wps:spPr>
                        <wps:txbx>
                          <w:txbxContent>
                            <w:p w:rsidR="0003548D" w:rsidRPr="00C84464" w:rsidRDefault="0003548D" w:rsidP="0003548D">
                              <w:pPr>
                                <w:shd w:val="clear" w:color="auto" w:fill="E7E6E6" w:themeFill="background2"/>
                                <w:jc w:val="center"/>
                                <w:rPr>
                                  <w:sz w:val="20"/>
                                </w:rPr>
                              </w:pPr>
                              <w:r>
                                <w:rPr>
                                  <w:sz w:val="20"/>
                                </w:rPr>
                                <w:t>place_level2</w:t>
                              </w:r>
                            </w:p>
                            <w:p w:rsidR="0003548D" w:rsidRPr="00C84464" w:rsidRDefault="0003548D" w:rsidP="0003548D">
                              <w:pPr>
                                <w:shd w:val="clear" w:color="auto" w:fill="E7E6E6" w:themeFill="background2"/>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181F18" id="Group 210" o:spid="_x0000_s1053" style="position:absolute;left:0;text-align:left;margin-left:27.85pt;margin-top:6.65pt;width:76.85pt;height:95.55pt;z-index:251812864;mso-width-relative:margin;mso-height-relative:margin" coordsize="1038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">
                <v:rect id="Rectangle 211" o:spid="_x0000_s1054" style="position:absolute;width:10382;height:11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hB88QA&#10;AADcAAAADwAAAGRycy9kb3ducmV2LnhtbESPT4vCMBTE78J+h/AW9qZpexCtRpFlBZG9qPsHb4/m&#10;2Rabl5Jk2+63N4LgcZiZ3zDL9WAa0ZHztWUF6SQBQVxYXXOp4Ou0Hc9A+ICssbFMCv7Jw3r1Mlpi&#10;rm3PB+qOoRQRwj5HBVUIbS6lLyoy6Ce2JY7exTqDIUpXSu2wj3DTyCxJptJgzXGhwpbeKyquxz+j&#10;wGHxvd9/ynPf+WtW/vxO5x8JKvX2OmwWIAIN4Rl+tHdaQZam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IQfPEAAAA3AAAAA8AAAAAAAAAAAAAAAAAmAIAAGRycy9k&#10;b3ducmV2LnhtbFBLBQYAAAAABAAEAPUAAACJAwAAAAA=&#10;" fillcolor="window" strokecolor="#4472c4" strokeweight="1pt">
                  <v:textbox>
                    <w:txbxContent>
                      <w:p w:rsidR="0003548D" w:rsidRPr="0055629D" w:rsidRDefault="0003548D" w:rsidP="0003548D">
                        <w:pPr>
                          <w:pStyle w:val="NoSpacing"/>
                          <w:rPr>
                            <w:sz w:val="20"/>
                          </w:rPr>
                        </w:pPr>
                        <w:r w:rsidRPr="0055629D">
                          <w:rPr>
                            <w:sz w:val="20"/>
                          </w:rPr>
                          <w:t>dname1</w:t>
                        </w:r>
                      </w:p>
                      <w:p w:rsidR="0003548D" w:rsidRDefault="0003548D" w:rsidP="0003548D">
                        <w:pPr>
                          <w:pStyle w:val="NoSpacing"/>
                          <w:rPr>
                            <w:sz w:val="20"/>
                          </w:rPr>
                        </w:pPr>
                      </w:p>
                      <w:p w:rsidR="0003548D" w:rsidRPr="00597D88" w:rsidRDefault="0003548D" w:rsidP="0003548D">
                        <w:pPr>
                          <w:pStyle w:val="NoSpacing"/>
                          <w:rPr>
                            <w:sz w:val="20"/>
                            <w:u w:val="single"/>
                          </w:rPr>
                        </w:pPr>
                        <w:bookmarkStart w:id="202" w:name="OLE_LINK5"/>
                        <w:bookmarkStart w:id="203" w:name="OLE_LINK111"/>
                        <w:bookmarkStart w:id="204" w:name="OLE_LINK112"/>
                        <w:bookmarkStart w:id="205" w:name="OLE_LINK113"/>
                        <w:bookmarkStart w:id="206" w:name="OLE_LINK39"/>
                        <w:bookmarkStart w:id="207" w:name="OLE_LINK40"/>
                        <w:bookmarkStart w:id="208" w:name="OLE_LINK41"/>
                        <w:bookmarkStart w:id="209" w:name="OLE_LINK106"/>
                        <w:bookmarkStart w:id="210" w:name="OLE_LINK107"/>
                        <w:r w:rsidRPr="00597D88">
                          <w:rPr>
                            <w:sz w:val="20"/>
                            <w:u w:val="single"/>
                          </w:rPr>
                          <w:t>dname1</w:t>
                        </w:r>
                      </w:p>
                      <w:bookmarkEnd w:id="202"/>
                      <w:p w:rsidR="0003548D" w:rsidRPr="00597D88" w:rsidRDefault="0003548D" w:rsidP="0003548D">
                        <w:pPr>
                          <w:pStyle w:val="NoSpacing"/>
                          <w:rPr>
                            <w:sz w:val="20"/>
                            <w:u w:val="single"/>
                          </w:rPr>
                        </w:pPr>
                        <w:r w:rsidRPr="00597D88">
                          <w:rPr>
                            <w:sz w:val="20"/>
                            <w:u w:val="single"/>
                          </w:rPr>
                          <w:t>dcode1</w:t>
                        </w:r>
                      </w:p>
                      <w:bookmarkEnd w:id="203"/>
                      <w:bookmarkEnd w:id="204"/>
                      <w:bookmarkEnd w:id="205"/>
                      <w:p w:rsidR="0003548D" w:rsidRPr="00597D88" w:rsidRDefault="0003548D" w:rsidP="0003548D">
                        <w:pPr>
                          <w:pStyle w:val="NoSpacing"/>
                          <w:rPr>
                            <w:sz w:val="20"/>
                          </w:rPr>
                        </w:pPr>
                        <w:r w:rsidRPr="00597D88">
                          <w:rPr>
                            <w:sz w:val="20"/>
                          </w:rPr>
                          <w:t>dname2</w:t>
                        </w:r>
                      </w:p>
                      <w:p w:rsidR="0003548D" w:rsidRPr="00597D88" w:rsidRDefault="0003548D" w:rsidP="0003548D">
                        <w:pPr>
                          <w:pStyle w:val="NoSpacing"/>
                          <w:rPr>
                            <w:sz w:val="20"/>
                            <w:u w:val="single"/>
                          </w:rPr>
                        </w:pPr>
                        <w:r w:rsidRPr="00597D88">
                          <w:rPr>
                            <w:sz w:val="20"/>
                          </w:rPr>
                          <w:t>dcode2</w:t>
                        </w:r>
                      </w:p>
                      <w:p w:rsidR="0003548D" w:rsidRPr="00897799" w:rsidRDefault="0003548D" w:rsidP="0003548D">
                        <w:pPr>
                          <w:pStyle w:val="NoSpacing"/>
                          <w:rPr>
                            <w:sz w:val="20"/>
                          </w:rPr>
                        </w:pPr>
                        <w:r w:rsidRPr="00597D88">
                          <w:rPr>
                            <w:sz w:val="20"/>
                          </w:rPr>
                          <w:t>country</w:t>
                        </w:r>
                      </w:p>
                      <w:bookmarkEnd w:id="206"/>
                      <w:bookmarkEnd w:id="207"/>
                      <w:bookmarkEnd w:id="208"/>
                      <w:bookmarkEnd w:id="209"/>
                      <w:bookmarkEnd w:id="210"/>
                      <w:p w:rsidR="0003548D" w:rsidRDefault="0003548D" w:rsidP="0003548D">
                        <w:pPr>
                          <w:pStyle w:val="NoSpacing"/>
                          <w:rPr>
                            <w:u w:val="single"/>
                          </w:rPr>
                        </w:pPr>
                      </w:p>
                    </w:txbxContent>
                  </v:textbox>
                </v:rect>
                <v:rect id="Rectangle 212" o:spid="_x0000_s1055" style="position:absolute;top:95;width:10382;height:2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rfhMUA&#10;AADcAAAADwAAAGRycy9kb3ducmV2LnhtbESPzWrDMBCE74G+g9hCb7EcH0LjRDGlNBBCL0n6Q26L&#10;tbWNrZWRVNt9+6gQyHGYmW+YTTGZTgzkfGNZwSJJQRCXVjdcKfg47+bPIHxA1thZJgV/5KHYPsw2&#10;mGs78pGGU6hEhLDPUUEdQp9L6cuaDPrE9sTR+7HOYIjSVVI7HCPcdDJL06U02HBcqLGn15rK9vRr&#10;FDgsPw+Hd3kZB99m1df3cvWWolJPj9PLGkSgKdzDt/ZeK8gWGfyfiUdAb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t+ExQAAANwAAAAPAAAAAAAAAAAAAAAAAJgCAABkcnMv&#10;ZG93bnJldi54bWxQSwUGAAAAAAQABAD1AAAAigMAAAAA&#10;" fillcolor="window" strokecolor="#4472c4" strokeweight="1pt">
                  <v:textbox>
                    <w:txbxContent>
                      <w:p w:rsidR="0003548D" w:rsidRPr="00C84464" w:rsidRDefault="0003548D" w:rsidP="0003548D">
                        <w:pPr>
                          <w:shd w:val="clear" w:color="auto" w:fill="E7E6E6" w:themeFill="background2"/>
                          <w:jc w:val="center"/>
                          <w:rPr>
                            <w:sz w:val="20"/>
                          </w:rPr>
                        </w:pPr>
                        <w:r>
                          <w:rPr>
                            <w:sz w:val="20"/>
                          </w:rPr>
                          <w:t>place_level2</w:t>
                        </w:r>
                      </w:p>
                      <w:p w:rsidR="0003548D" w:rsidRPr="00C84464" w:rsidRDefault="0003548D" w:rsidP="0003548D">
                        <w:pPr>
                          <w:shd w:val="clear" w:color="auto" w:fill="E7E6E6" w:themeFill="background2"/>
                          <w:jc w:val="center"/>
                          <w:rPr>
                            <w:sz w:val="20"/>
                          </w:rPr>
                        </w:pPr>
                      </w:p>
                    </w:txbxContent>
                  </v:textbox>
                </v:rect>
              </v:group>
            </w:pict>
          </mc:Fallback>
        </mc:AlternateContent>
      </w:r>
    </w:p>
    <w:p w:rsidR="003D64D9" w:rsidRDefault="00A73165" w:rsidP="003D64D9">
      <w:pPr>
        <w:ind w:left="270"/>
        <w:rPr>
          <w:b/>
          <w:sz w:val="28"/>
          <w:szCs w:val="24"/>
          <w:u w:val="single"/>
        </w:rPr>
      </w:pPr>
      <w:r w:rsidRPr="0003548D">
        <w:rPr>
          <w:b/>
          <w:noProof/>
          <w:sz w:val="28"/>
          <w:szCs w:val="24"/>
          <w:u w:val="single"/>
        </w:rPr>
        <mc:AlternateContent>
          <mc:Choice Requires="wps">
            <w:drawing>
              <wp:anchor distT="0" distB="0" distL="114300" distR="114300" simplePos="0" relativeHeight="251814912" behindDoc="0" locked="0" layoutInCell="1" allowOverlap="1" wp14:anchorId="10B5F953" wp14:editId="302AAC09">
                <wp:simplePos x="0" y="0"/>
                <wp:positionH relativeFrom="column">
                  <wp:posOffset>1332000</wp:posOffset>
                </wp:positionH>
                <wp:positionV relativeFrom="paragraph">
                  <wp:posOffset>161439</wp:posOffset>
                </wp:positionV>
                <wp:extent cx="540000" cy="122400"/>
                <wp:effectExtent l="0" t="76200" r="12700" b="30480"/>
                <wp:wrapNone/>
                <wp:docPr id="213" name="Elbow Connector 213"/>
                <wp:cNvGraphicFramePr/>
                <a:graphic xmlns:a="http://schemas.openxmlformats.org/drawingml/2006/main">
                  <a:graphicData uri="http://schemas.microsoft.com/office/word/2010/wordprocessingShape">
                    <wps:wsp>
                      <wps:cNvCnPr/>
                      <wps:spPr>
                        <a:xfrm flipH="1" flipV="1">
                          <a:off x="0" y="0"/>
                          <a:ext cx="540000" cy="122400"/>
                        </a:xfrm>
                        <a:prstGeom prst="bentConnector3">
                          <a:avLst>
                            <a:gd name="adj1" fmla="val 35978"/>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B05CDD" id="Elbow Connector 213" o:spid="_x0000_s1026" type="#_x0000_t34" style="position:absolute;margin-left:104.9pt;margin-top:12.7pt;width:42.5pt;height:9.65pt;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" adj="7771" strokecolor="#5b9bd5" strokeweight=".5pt">
                <v:stroke endarrow="block"/>
              </v:shape>
            </w:pict>
          </mc:Fallback>
        </mc:AlternateContent>
      </w:r>
      <w:r w:rsidRPr="0003548D">
        <w:rPr>
          <w:b/>
          <w:noProof/>
          <w:sz w:val="28"/>
          <w:szCs w:val="24"/>
          <w:u w:val="single"/>
        </w:rPr>
        <mc:AlternateContent>
          <mc:Choice Requires="wps">
            <w:drawing>
              <wp:anchor distT="0" distB="0" distL="114300" distR="114300" simplePos="0" relativeHeight="251816960" behindDoc="0" locked="0" layoutInCell="1" allowOverlap="1" wp14:anchorId="7016A8AA" wp14:editId="305161F8">
                <wp:simplePos x="0" y="0"/>
                <wp:positionH relativeFrom="column">
                  <wp:posOffset>1331999</wp:posOffset>
                </wp:positionH>
                <wp:positionV relativeFrom="paragraph">
                  <wp:posOffset>283839</wp:posOffset>
                </wp:positionV>
                <wp:extent cx="524510" cy="132130"/>
                <wp:effectExtent l="19050" t="76200" r="27940" b="20320"/>
                <wp:wrapNone/>
                <wp:docPr id="1" name="Elbow Connector 1"/>
                <wp:cNvGraphicFramePr/>
                <a:graphic xmlns:a="http://schemas.openxmlformats.org/drawingml/2006/main">
                  <a:graphicData uri="http://schemas.microsoft.com/office/word/2010/wordprocessingShape">
                    <wps:wsp>
                      <wps:cNvCnPr/>
                      <wps:spPr>
                        <a:xfrm flipH="1" flipV="1">
                          <a:off x="0" y="0"/>
                          <a:ext cx="524510" cy="132130"/>
                        </a:xfrm>
                        <a:prstGeom prst="bentConnector3">
                          <a:avLst>
                            <a:gd name="adj1" fmla="val 46927"/>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63E2D1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104.9pt;margin-top:22.35pt;width:41.3pt;height:10.4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" adj="10136" strokecolor="#5b9bd5" strokeweight=".5pt">
                <v:stroke endarrow="block"/>
              </v:shape>
            </w:pict>
          </mc:Fallback>
        </mc:AlternateContent>
      </w:r>
    </w:p>
    <w:p w:rsidR="003D64D9" w:rsidRPr="005A7722" w:rsidRDefault="003D64D9" w:rsidP="003D64D9">
      <w:pPr>
        <w:ind w:left="270"/>
        <w:rPr>
          <w:b/>
          <w:sz w:val="28"/>
          <w:szCs w:val="24"/>
          <w:u w:val="single"/>
        </w:rPr>
      </w:pPr>
    </w:p>
    <w:p w:rsidR="00D86364" w:rsidRDefault="00D86364" w:rsidP="00EB5CA9">
      <w:pPr>
        <w:rPr>
          <w:sz w:val="28"/>
          <w:szCs w:val="24"/>
        </w:rPr>
      </w:pPr>
      <w:bookmarkStart w:id="211" w:name="OLE_LINK138"/>
      <w:bookmarkStart w:id="212" w:name="OLE_LINK139"/>
      <w:bookmarkStart w:id="213" w:name="OLE_LINK128"/>
      <w:bookmarkStart w:id="214" w:name="OLE_LINK129"/>
      <w:bookmarkStart w:id="215" w:name="OLE_LINK130"/>
      <w:bookmarkStart w:id="216" w:name="OLE_LINK131"/>
      <w:bookmarkStart w:id="217" w:name="OLE_LINK132"/>
      <w:bookmarkStart w:id="218" w:name="OLE_LINK133"/>
      <w:bookmarkStart w:id="219" w:name="OLE_LINK134"/>
    </w:p>
    <w:p w:rsidR="00384B9F" w:rsidRPr="00CF2725" w:rsidRDefault="00384B9F" w:rsidP="00EB5CA9">
      <w:pPr>
        <w:rPr>
          <w:sz w:val="36"/>
          <w:szCs w:val="24"/>
          <w:rPrChange w:id="220" w:author="Admin" w:date="2014-05-29T17:35:00Z">
            <w:rPr>
              <w:sz w:val="28"/>
              <w:szCs w:val="24"/>
            </w:rPr>
          </w:rPrChange>
        </w:rPr>
      </w:pPr>
      <w:bookmarkStart w:id="221" w:name="OLE_LINK170"/>
      <w:bookmarkStart w:id="222" w:name="OLE_LINK171"/>
      <w:bookmarkStart w:id="223" w:name="OLE_LINK172"/>
      <w:r w:rsidRPr="00CF2725">
        <w:rPr>
          <w:sz w:val="36"/>
          <w:szCs w:val="24"/>
          <w:rPrChange w:id="224" w:author="Admin" w:date="2014-05-29T17:35:00Z">
            <w:rPr>
              <w:sz w:val="28"/>
              <w:szCs w:val="24"/>
            </w:rPr>
          </w:rPrChange>
        </w:rPr>
        <w:lastRenderedPageBreak/>
        <w:t>(b)</w:t>
      </w:r>
      <w:r w:rsidR="00EB5CA9" w:rsidRPr="00CF2725">
        <w:rPr>
          <w:sz w:val="36"/>
          <w:szCs w:val="24"/>
          <w:rPrChange w:id="225" w:author="Admin" w:date="2014-05-29T17:35:00Z">
            <w:rPr>
              <w:sz w:val="28"/>
              <w:szCs w:val="24"/>
            </w:rPr>
          </w:rPrChange>
        </w:rPr>
        <w:t>.</w:t>
      </w:r>
      <w:r w:rsidRPr="00CF2725">
        <w:rPr>
          <w:sz w:val="36"/>
          <w:szCs w:val="24"/>
          <w:rPrChange w:id="226" w:author="Admin" w:date="2014-05-29T17:35:00Z">
            <w:rPr>
              <w:sz w:val="28"/>
              <w:szCs w:val="24"/>
            </w:rPr>
          </w:rPrChange>
        </w:rPr>
        <w:t xml:space="preserve"> </w:t>
      </w:r>
      <w:r w:rsidR="00BE1934" w:rsidRPr="00CF2725">
        <w:rPr>
          <w:b/>
          <w:sz w:val="36"/>
          <w:szCs w:val="24"/>
          <w:u w:val="single"/>
          <w:rPrChange w:id="227" w:author="Admin" w:date="2014-05-29T17:35:00Z">
            <w:rPr>
              <w:b/>
              <w:sz w:val="28"/>
              <w:szCs w:val="24"/>
              <w:u w:val="single"/>
            </w:rPr>
          </w:rPrChange>
        </w:rPr>
        <w:t>(i)</w:t>
      </w:r>
      <w:r w:rsidR="00BE1934" w:rsidRPr="00CF2725">
        <w:rPr>
          <w:sz w:val="36"/>
          <w:szCs w:val="24"/>
          <w:u w:val="single"/>
          <w:rPrChange w:id="228" w:author="Admin" w:date="2014-05-29T17:35:00Z">
            <w:rPr>
              <w:sz w:val="28"/>
              <w:szCs w:val="24"/>
              <w:u w:val="single"/>
            </w:rPr>
          </w:rPrChange>
        </w:rPr>
        <w:t xml:space="preserve"> </w:t>
      </w:r>
      <w:r w:rsidRPr="00CF2725">
        <w:rPr>
          <w:b/>
          <w:sz w:val="36"/>
          <w:szCs w:val="24"/>
          <w:u w:val="single"/>
          <w:rPrChange w:id="229" w:author="Admin" w:date="2014-05-29T17:35:00Z">
            <w:rPr>
              <w:b/>
              <w:sz w:val="28"/>
              <w:szCs w:val="24"/>
              <w:u w:val="single"/>
            </w:rPr>
          </w:rPrChange>
        </w:rPr>
        <w:t>Database design decisions:</w:t>
      </w:r>
    </w:p>
    <w:bookmarkEnd w:id="211"/>
    <w:bookmarkEnd w:id="212"/>
    <w:bookmarkEnd w:id="221"/>
    <w:bookmarkEnd w:id="222"/>
    <w:bookmarkEnd w:id="223"/>
    <w:p w:rsidR="00384B9F" w:rsidRPr="00D86364" w:rsidRDefault="00384B9F" w:rsidP="00D86364">
      <w:pPr>
        <w:pStyle w:val="NoSpacing"/>
        <w:rPr>
          <w:b/>
          <w:sz w:val="24"/>
          <w:szCs w:val="24"/>
        </w:rPr>
      </w:pPr>
      <w:r w:rsidRPr="00D86364">
        <w:rPr>
          <w:b/>
          <w:sz w:val="24"/>
          <w:szCs w:val="24"/>
        </w:rPr>
        <w:t xml:space="preserve"># </w:t>
      </w:r>
      <w:r w:rsidR="00D23E12" w:rsidRPr="00D86364">
        <w:rPr>
          <w:b/>
          <w:sz w:val="24"/>
          <w:szCs w:val="24"/>
        </w:rPr>
        <w:t>users</w:t>
      </w:r>
      <w:r w:rsidR="002061F7" w:rsidRPr="00D86364">
        <w:rPr>
          <w:b/>
          <w:sz w:val="24"/>
          <w:szCs w:val="24"/>
        </w:rPr>
        <w:t xml:space="preserve">: </w:t>
      </w:r>
    </w:p>
    <w:p w:rsidR="002061F7" w:rsidRPr="006A4C2F" w:rsidRDefault="002061F7" w:rsidP="006A4C2F">
      <w:pPr>
        <w:jc w:val="both"/>
        <w:rPr>
          <w:sz w:val="24"/>
          <w:szCs w:val="24"/>
        </w:rPr>
      </w:pPr>
      <w:r w:rsidRPr="006A4C2F">
        <w:rPr>
          <w:sz w:val="24"/>
          <w:szCs w:val="24"/>
        </w:rPr>
        <w:t>A table users was created</w:t>
      </w:r>
      <w:r w:rsidR="00773D6F" w:rsidRPr="006A4C2F">
        <w:rPr>
          <w:sz w:val="24"/>
          <w:szCs w:val="24"/>
        </w:rPr>
        <w:t xml:space="preserve"> from the unmodified users.txt file</w:t>
      </w:r>
      <w:r w:rsidR="000712AB" w:rsidRPr="006A4C2F">
        <w:rPr>
          <w:sz w:val="24"/>
          <w:szCs w:val="24"/>
        </w:rPr>
        <w:t xml:space="preserve"> since </w:t>
      </w:r>
      <w:r w:rsidR="000712AB" w:rsidRPr="006A4C2F">
        <w:rPr>
          <w:b/>
          <w:sz w:val="24"/>
          <w:szCs w:val="24"/>
        </w:rPr>
        <w:t>it follows BCNF</w:t>
      </w:r>
      <w:r w:rsidRPr="006A4C2F">
        <w:rPr>
          <w:sz w:val="24"/>
          <w:szCs w:val="24"/>
        </w:rPr>
        <w:t xml:space="preserve">. Since it was mentioned that, a user should be able to create a new account and also log into an existing account, a </w:t>
      </w:r>
      <w:r w:rsidRPr="006A4C2F">
        <w:rPr>
          <w:b/>
          <w:sz w:val="24"/>
          <w:szCs w:val="24"/>
        </w:rPr>
        <w:t>new field username was included</w:t>
      </w:r>
      <w:r w:rsidRPr="006A4C2F">
        <w:rPr>
          <w:sz w:val="24"/>
          <w:szCs w:val="24"/>
        </w:rPr>
        <w:t xml:space="preserve">. Since a password authentication was not required, it was not included. </w:t>
      </w:r>
      <w:r w:rsidRPr="006A4C2F">
        <w:rPr>
          <w:b/>
          <w:sz w:val="24"/>
          <w:szCs w:val="24"/>
        </w:rPr>
        <w:t>user_id was set as the primary key</w:t>
      </w:r>
      <w:r w:rsidRPr="006A4C2F">
        <w:rPr>
          <w:sz w:val="24"/>
          <w:szCs w:val="24"/>
        </w:rPr>
        <w:t xml:space="preserve"> because user_id is unique and to satisfy the functional dependency  user_id </w:t>
      </w:r>
      <w:r w:rsidRPr="006A4C2F">
        <w:rPr>
          <w:sz w:val="24"/>
          <w:szCs w:val="24"/>
        </w:rPr>
        <w:sym w:font="Wingdings" w:char="F0E0"/>
      </w:r>
      <w:r w:rsidRPr="006A4C2F">
        <w:rPr>
          <w:sz w:val="24"/>
          <w:szCs w:val="24"/>
        </w:rPr>
        <w:t>first_name, last_name, gender, join_date, user_name.</w:t>
      </w:r>
    </w:p>
    <w:p w:rsidR="006F21EC" w:rsidRPr="00D86364" w:rsidRDefault="006F21EC" w:rsidP="00D86364">
      <w:pPr>
        <w:pStyle w:val="NoSpacing"/>
        <w:rPr>
          <w:b/>
          <w:sz w:val="24"/>
          <w:szCs w:val="24"/>
        </w:rPr>
      </w:pPr>
      <w:r w:rsidRPr="00D86364">
        <w:rPr>
          <w:b/>
          <w:sz w:val="24"/>
          <w:szCs w:val="24"/>
        </w:rPr>
        <w:t xml:space="preserve"># </w:t>
      </w:r>
      <w:r w:rsidR="00D23E12" w:rsidRPr="00D86364">
        <w:rPr>
          <w:b/>
          <w:sz w:val="24"/>
          <w:szCs w:val="24"/>
        </w:rPr>
        <w:t>locations</w:t>
      </w:r>
      <w:r w:rsidRPr="00D86364">
        <w:rPr>
          <w:b/>
          <w:sz w:val="24"/>
          <w:szCs w:val="24"/>
        </w:rPr>
        <w:t xml:space="preserve">: </w:t>
      </w:r>
    </w:p>
    <w:p w:rsidR="006F21EC" w:rsidRPr="006A4C2F" w:rsidRDefault="00ED2DB0" w:rsidP="006A4C2F">
      <w:pPr>
        <w:jc w:val="both"/>
        <w:rPr>
          <w:rFonts w:cs="Times New Roman"/>
          <w:sz w:val="24"/>
          <w:szCs w:val="24"/>
        </w:rPr>
      </w:pPr>
      <w:r w:rsidRPr="006A4C2F">
        <w:rPr>
          <w:sz w:val="24"/>
          <w:szCs w:val="24"/>
        </w:rPr>
        <w:t xml:space="preserve">The table locations was not modified since </w:t>
      </w:r>
      <w:r w:rsidRPr="006A4C2F">
        <w:rPr>
          <w:rFonts w:cs="Times New Roman"/>
          <w:b/>
          <w:sz w:val="24"/>
          <w:szCs w:val="24"/>
        </w:rPr>
        <w:t>it follows BCNF</w:t>
      </w:r>
      <w:r w:rsidRPr="006A4C2F">
        <w:rPr>
          <w:rFonts w:cs="Times New Roman"/>
          <w:sz w:val="24"/>
          <w:szCs w:val="24"/>
        </w:rPr>
        <w:t xml:space="preserve"> and thus there is no redundancy. </w:t>
      </w:r>
      <w:r w:rsidR="00345DD4" w:rsidRPr="006A4C2F">
        <w:rPr>
          <w:rFonts w:cs="Times New Roman"/>
          <w:b/>
          <w:sz w:val="24"/>
          <w:szCs w:val="24"/>
        </w:rPr>
        <w:t>location_</w:t>
      </w:r>
      <w:r w:rsidRPr="006A4C2F">
        <w:rPr>
          <w:rFonts w:cs="Times New Roman"/>
          <w:b/>
          <w:sz w:val="24"/>
          <w:szCs w:val="24"/>
        </w:rPr>
        <w:t>id</w:t>
      </w:r>
      <w:r w:rsidRPr="006A4C2F">
        <w:rPr>
          <w:rFonts w:cs="Times New Roman"/>
          <w:sz w:val="24"/>
          <w:szCs w:val="24"/>
        </w:rPr>
        <w:t xml:space="preserve"> </w:t>
      </w:r>
      <w:r w:rsidR="00345DD4" w:rsidRPr="006A4C2F">
        <w:rPr>
          <w:rFonts w:cs="Times New Roman"/>
          <w:sz w:val="24"/>
          <w:szCs w:val="24"/>
        </w:rPr>
        <w:t xml:space="preserve">was assigned </w:t>
      </w:r>
      <w:r w:rsidRPr="006A4C2F">
        <w:rPr>
          <w:rFonts w:cs="Times New Roman"/>
          <w:sz w:val="24"/>
          <w:szCs w:val="24"/>
        </w:rPr>
        <w:t xml:space="preserve">as </w:t>
      </w:r>
      <w:r w:rsidR="00345DD4" w:rsidRPr="006A4C2F">
        <w:rPr>
          <w:rFonts w:cs="Times New Roman"/>
          <w:sz w:val="24"/>
          <w:szCs w:val="24"/>
        </w:rPr>
        <w:t xml:space="preserve">the </w:t>
      </w:r>
      <w:r w:rsidRPr="006A4C2F">
        <w:rPr>
          <w:rFonts w:cs="Times New Roman"/>
          <w:b/>
          <w:sz w:val="24"/>
          <w:szCs w:val="24"/>
        </w:rPr>
        <w:t>primary key</w:t>
      </w:r>
      <w:r w:rsidRPr="006A4C2F">
        <w:rPr>
          <w:rFonts w:cs="Times New Roman"/>
          <w:sz w:val="24"/>
          <w:szCs w:val="24"/>
        </w:rPr>
        <w:t xml:space="preserve"> since </w:t>
      </w:r>
      <w:r w:rsidR="00345DD4" w:rsidRPr="006A4C2F">
        <w:rPr>
          <w:rFonts w:cs="Times New Roman"/>
          <w:sz w:val="24"/>
          <w:szCs w:val="24"/>
        </w:rPr>
        <w:t>it</w:t>
      </w:r>
      <w:r w:rsidR="007C238C" w:rsidRPr="006A4C2F">
        <w:rPr>
          <w:rFonts w:cs="Times New Roman"/>
          <w:sz w:val="24"/>
          <w:szCs w:val="24"/>
        </w:rPr>
        <w:t xml:space="preserve"> is a unique value that cannot be duplicated.</w:t>
      </w:r>
    </w:p>
    <w:p w:rsidR="006A4C2F" w:rsidRPr="00D86364" w:rsidRDefault="006A4C2F" w:rsidP="00D86364">
      <w:pPr>
        <w:pStyle w:val="NoSpacing"/>
        <w:rPr>
          <w:b/>
          <w:sz w:val="24"/>
          <w:szCs w:val="24"/>
        </w:rPr>
      </w:pPr>
      <w:r w:rsidRPr="00D86364">
        <w:rPr>
          <w:b/>
          <w:sz w:val="24"/>
          <w:szCs w:val="24"/>
        </w:rPr>
        <w:t># followlist and friendlist:</w:t>
      </w:r>
    </w:p>
    <w:p w:rsidR="00C10C28" w:rsidRPr="006A4C2F" w:rsidRDefault="005E6942" w:rsidP="006A4C2F">
      <w:pPr>
        <w:ind w:firstLine="720"/>
        <w:jc w:val="both"/>
        <w:rPr>
          <w:sz w:val="24"/>
          <w:szCs w:val="24"/>
        </w:rPr>
      </w:pPr>
      <w:r w:rsidRPr="006A4C2F">
        <w:rPr>
          <w:rFonts w:cs="Times New Roman"/>
          <w:sz w:val="24"/>
          <w:szCs w:val="24"/>
        </w:rPr>
        <w:t xml:space="preserve">Both these files </w:t>
      </w:r>
      <w:r w:rsidRPr="006A4C2F">
        <w:rPr>
          <w:rFonts w:cs="Times New Roman"/>
          <w:b/>
          <w:sz w:val="24"/>
          <w:szCs w:val="24"/>
        </w:rPr>
        <w:t>were not following 1NF</w:t>
      </w:r>
      <w:r w:rsidR="00711674" w:rsidRPr="006A4C2F">
        <w:rPr>
          <w:rFonts w:cs="Times New Roman"/>
          <w:b/>
          <w:sz w:val="24"/>
          <w:szCs w:val="24"/>
        </w:rPr>
        <w:t xml:space="preserve"> or BCNF</w:t>
      </w:r>
      <w:r w:rsidRPr="006A4C2F">
        <w:rPr>
          <w:rFonts w:cs="Times New Roman"/>
          <w:sz w:val="24"/>
          <w:szCs w:val="24"/>
        </w:rPr>
        <w:t>.</w:t>
      </w:r>
      <w:r w:rsidR="00772FDE">
        <w:rPr>
          <w:rFonts w:cs="Times New Roman"/>
          <w:sz w:val="24"/>
          <w:szCs w:val="24"/>
        </w:rPr>
        <w:t xml:space="preserve"> It is important to have them in 1NF to avoid update anomalies, maintain referential integrity and also to minimize redundant data. </w:t>
      </w:r>
      <w:r w:rsidRPr="006A4C2F">
        <w:rPr>
          <w:rFonts w:cs="Times New Roman"/>
          <w:sz w:val="24"/>
          <w:szCs w:val="24"/>
        </w:rPr>
        <w:t xml:space="preserve"> A custom python script was written to normalize them into 1NF.</w:t>
      </w:r>
      <w:r w:rsidR="00C10C28" w:rsidRPr="006A4C2F">
        <w:rPr>
          <w:rFonts w:cs="Times New Roman"/>
          <w:sz w:val="24"/>
          <w:szCs w:val="24"/>
        </w:rPr>
        <w:t xml:space="preserve"> Both </w:t>
      </w:r>
      <w:r w:rsidR="00C10C28" w:rsidRPr="006A4C2F">
        <w:rPr>
          <w:b/>
          <w:sz w:val="24"/>
          <w:szCs w:val="24"/>
          <w:u w:val="single"/>
        </w:rPr>
        <w:t xml:space="preserve">user_id </w:t>
      </w:r>
      <w:r w:rsidR="00C10C28" w:rsidRPr="006A4C2F">
        <w:rPr>
          <w:b/>
          <w:sz w:val="24"/>
          <w:szCs w:val="24"/>
        </w:rPr>
        <w:t xml:space="preserve">and </w:t>
      </w:r>
      <w:r w:rsidR="00C10C28" w:rsidRPr="006A4C2F">
        <w:rPr>
          <w:b/>
          <w:sz w:val="24"/>
          <w:szCs w:val="24"/>
          <w:u w:val="single"/>
        </w:rPr>
        <w:t xml:space="preserve"> follower_user_id</w:t>
      </w:r>
      <w:r w:rsidR="00C10C28" w:rsidRPr="006A4C2F">
        <w:rPr>
          <w:sz w:val="24"/>
          <w:szCs w:val="24"/>
        </w:rPr>
        <w:t xml:space="preserve"> were made </w:t>
      </w:r>
      <w:r w:rsidR="00C10C28" w:rsidRPr="006A4C2F">
        <w:rPr>
          <w:b/>
          <w:sz w:val="24"/>
          <w:szCs w:val="24"/>
        </w:rPr>
        <w:t xml:space="preserve">primary keys </w:t>
      </w:r>
      <w:r w:rsidR="00C10C28" w:rsidRPr="006A4C2F">
        <w:rPr>
          <w:sz w:val="24"/>
          <w:szCs w:val="24"/>
        </w:rPr>
        <w:t xml:space="preserve">for </w:t>
      </w:r>
      <w:r w:rsidR="00C10C28" w:rsidRPr="006A4C2F">
        <w:rPr>
          <w:b/>
          <w:sz w:val="24"/>
          <w:szCs w:val="24"/>
        </w:rPr>
        <w:t>followlist</w:t>
      </w:r>
      <w:r w:rsidR="00C10C28" w:rsidRPr="006A4C2F">
        <w:rPr>
          <w:sz w:val="24"/>
          <w:szCs w:val="24"/>
        </w:rPr>
        <w:t xml:space="preserve"> table; and </w:t>
      </w:r>
      <w:r w:rsidR="00C10C28" w:rsidRPr="006A4C2F">
        <w:rPr>
          <w:b/>
          <w:sz w:val="24"/>
          <w:szCs w:val="24"/>
          <w:u w:val="single"/>
        </w:rPr>
        <w:t>user_id</w:t>
      </w:r>
      <w:r w:rsidR="00C10C28" w:rsidRPr="006A4C2F">
        <w:rPr>
          <w:sz w:val="24"/>
          <w:szCs w:val="24"/>
        </w:rPr>
        <w:t xml:space="preserve"> and </w:t>
      </w:r>
      <w:r w:rsidR="00C10C28" w:rsidRPr="006A4C2F">
        <w:rPr>
          <w:b/>
          <w:sz w:val="24"/>
          <w:szCs w:val="24"/>
          <w:u w:val="single"/>
        </w:rPr>
        <w:t>friend_user_id</w:t>
      </w:r>
      <w:r w:rsidR="00C10C28" w:rsidRPr="006A4C2F">
        <w:rPr>
          <w:sz w:val="24"/>
          <w:szCs w:val="24"/>
          <w:u w:val="single"/>
        </w:rPr>
        <w:t xml:space="preserve"> </w:t>
      </w:r>
      <w:r w:rsidR="00C10C28" w:rsidRPr="006A4C2F">
        <w:rPr>
          <w:sz w:val="24"/>
          <w:szCs w:val="24"/>
        </w:rPr>
        <w:t xml:space="preserve"> were made</w:t>
      </w:r>
      <w:r w:rsidR="00C10C28" w:rsidRPr="006A4C2F">
        <w:rPr>
          <w:b/>
          <w:sz w:val="24"/>
          <w:szCs w:val="24"/>
        </w:rPr>
        <w:t xml:space="preserve"> primary keys</w:t>
      </w:r>
      <w:r w:rsidR="00C10C28" w:rsidRPr="006A4C2F">
        <w:rPr>
          <w:sz w:val="24"/>
          <w:szCs w:val="24"/>
        </w:rPr>
        <w:t xml:space="preserve"> for the</w:t>
      </w:r>
      <w:r w:rsidR="00C10C28" w:rsidRPr="006A4C2F">
        <w:rPr>
          <w:b/>
          <w:sz w:val="24"/>
          <w:szCs w:val="24"/>
        </w:rPr>
        <w:t xml:space="preserve"> friendlist</w:t>
      </w:r>
      <w:r w:rsidR="00C10C28" w:rsidRPr="006A4C2F">
        <w:rPr>
          <w:sz w:val="24"/>
          <w:szCs w:val="24"/>
        </w:rPr>
        <w:t xml:space="preserve"> table.</w:t>
      </w:r>
      <w:r w:rsidR="00FB4013" w:rsidRPr="006A4C2F">
        <w:rPr>
          <w:sz w:val="24"/>
          <w:szCs w:val="24"/>
        </w:rPr>
        <w:t xml:space="preserve"> All the keys of both these tables are </w:t>
      </w:r>
      <w:r w:rsidR="00FB4013" w:rsidRPr="006A4C2F">
        <w:rPr>
          <w:b/>
          <w:sz w:val="24"/>
          <w:szCs w:val="24"/>
        </w:rPr>
        <w:t>references to the user_id</w:t>
      </w:r>
      <w:r w:rsidR="00FB4013" w:rsidRPr="006A4C2F">
        <w:rPr>
          <w:sz w:val="24"/>
          <w:szCs w:val="24"/>
        </w:rPr>
        <w:t xml:space="preserve"> in users table.</w:t>
      </w:r>
    </w:p>
    <w:p w:rsidR="00D23E12" w:rsidRDefault="00D23E12" w:rsidP="006A4C2F">
      <w:pPr>
        <w:pStyle w:val="NoSpacing"/>
        <w:jc w:val="both"/>
        <w:rPr>
          <w:b/>
          <w:sz w:val="24"/>
          <w:szCs w:val="24"/>
        </w:rPr>
      </w:pPr>
      <w:bookmarkStart w:id="230" w:name="OLE_LINK73"/>
      <w:bookmarkStart w:id="231" w:name="OLE_LINK74"/>
      <w:bookmarkStart w:id="232" w:name="OLE_LINK75"/>
      <w:bookmarkStart w:id="233" w:name="OLE_LINK76"/>
      <w:r w:rsidRPr="006A4C2F">
        <w:rPr>
          <w:sz w:val="24"/>
          <w:szCs w:val="24"/>
        </w:rPr>
        <w:t xml:space="preserve"># </w:t>
      </w:r>
      <w:r w:rsidRPr="006A4C2F">
        <w:rPr>
          <w:b/>
          <w:sz w:val="24"/>
          <w:szCs w:val="24"/>
        </w:rPr>
        <w:t>comment and review:</w:t>
      </w:r>
    </w:p>
    <w:p w:rsidR="00D23E12" w:rsidRDefault="00D23E12" w:rsidP="006A4C2F">
      <w:pPr>
        <w:pStyle w:val="NoSpacing"/>
        <w:ind w:firstLine="720"/>
        <w:jc w:val="both"/>
        <w:rPr>
          <w:sz w:val="24"/>
          <w:szCs w:val="24"/>
        </w:rPr>
      </w:pPr>
      <w:r w:rsidRPr="006A4C2F">
        <w:rPr>
          <w:sz w:val="24"/>
          <w:szCs w:val="24"/>
        </w:rPr>
        <w:t xml:space="preserve">Since it is </w:t>
      </w:r>
      <w:bookmarkEnd w:id="230"/>
      <w:bookmarkEnd w:id="231"/>
      <w:bookmarkEnd w:id="232"/>
      <w:bookmarkEnd w:id="233"/>
      <w:r w:rsidRPr="006A4C2F">
        <w:rPr>
          <w:sz w:val="24"/>
          <w:szCs w:val="24"/>
        </w:rPr>
        <w:t xml:space="preserve">required that users should be able to review </w:t>
      </w:r>
      <w:del w:id="234" w:author="Admin" w:date="2014-05-29T17:32:00Z">
        <w:r w:rsidRPr="006A4C2F" w:rsidDel="00003568">
          <w:rPr>
            <w:sz w:val="24"/>
            <w:szCs w:val="24"/>
          </w:rPr>
          <w:delText>locatons</w:delText>
        </w:r>
      </w:del>
      <w:ins w:id="235" w:author="Admin" w:date="2014-05-29T17:32:00Z">
        <w:r w:rsidR="00003568" w:rsidRPr="006A4C2F">
          <w:rPr>
            <w:sz w:val="24"/>
            <w:szCs w:val="24"/>
          </w:rPr>
          <w:t>locations</w:t>
        </w:r>
      </w:ins>
      <w:r w:rsidRPr="006A4C2F">
        <w:rPr>
          <w:sz w:val="24"/>
          <w:szCs w:val="24"/>
        </w:rPr>
        <w:t>,</w:t>
      </w:r>
      <w:r w:rsidR="005E00BE" w:rsidRPr="006A4C2F">
        <w:rPr>
          <w:sz w:val="24"/>
          <w:szCs w:val="24"/>
        </w:rPr>
        <w:t xml:space="preserve"> </w:t>
      </w:r>
      <w:r w:rsidRPr="006A4C2F">
        <w:rPr>
          <w:sz w:val="24"/>
          <w:szCs w:val="24"/>
        </w:rPr>
        <w:t xml:space="preserve">comment on friends’ reviews and also rate these reviews, a </w:t>
      </w:r>
      <w:r w:rsidRPr="006A4C2F">
        <w:rPr>
          <w:b/>
          <w:sz w:val="24"/>
          <w:szCs w:val="24"/>
        </w:rPr>
        <w:t>comment and review table was created</w:t>
      </w:r>
      <w:r w:rsidRPr="006A4C2F">
        <w:rPr>
          <w:sz w:val="24"/>
          <w:szCs w:val="24"/>
        </w:rPr>
        <w:t>.  For review table (</w:t>
      </w:r>
      <w:bookmarkStart w:id="236" w:name="OLE_LINK70"/>
      <w:bookmarkStart w:id="237" w:name="OLE_LINK71"/>
      <w:bookmarkStart w:id="238" w:name="OLE_LINK72"/>
      <w:r w:rsidRPr="006A4C2F">
        <w:rPr>
          <w:sz w:val="24"/>
          <w:szCs w:val="24"/>
        </w:rPr>
        <w:t xml:space="preserve">containing </w:t>
      </w:r>
      <w:r w:rsidRPr="006A4C2F">
        <w:rPr>
          <w:sz w:val="24"/>
          <w:szCs w:val="24"/>
          <w:u w:val="single"/>
        </w:rPr>
        <w:t>review_id</w:t>
      </w:r>
      <w:r w:rsidRPr="006A4C2F">
        <w:rPr>
          <w:sz w:val="24"/>
          <w:szCs w:val="24"/>
        </w:rPr>
        <w:t>, rating, location_id, user_id</w:t>
      </w:r>
      <w:bookmarkEnd w:id="236"/>
      <w:bookmarkEnd w:id="237"/>
      <w:bookmarkEnd w:id="238"/>
      <w:r w:rsidRPr="006A4C2F">
        <w:rPr>
          <w:sz w:val="24"/>
          <w:szCs w:val="24"/>
        </w:rPr>
        <w:t xml:space="preserve">, review_text),   </w:t>
      </w:r>
      <w:r w:rsidRPr="006A4C2F">
        <w:rPr>
          <w:b/>
          <w:sz w:val="24"/>
          <w:szCs w:val="24"/>
        </w:rPr>
        <w:t>review_id was set as the primary key</w:t>
      </w:r>
      <w:r w:rsidRPr="006A4C2F">
        <w:rPr>
          <w:sz w:val="24"/>
          <w:szCs w:val="24"/>
        </w:rPr>
        <w:t xml:space="preserve"> since it is supposed to be unique. </w:t>
      </w:r>
      <w:r w:rsidRPr="006A4C2F">
        <w:rPr>
          <w:b/>
          <w:sz w:val="24"/>
          <w:szCs w:val="24"/>
          <w:u w:val="single"/>
        </w:rPr>
        <w:t>review_id</w:t>
      </w:r>
      <w:r w:rsidRPr="006A4C2F">
        <w:rPr>
          <w:b/>
          <w:sz w:val="24"/>
          <w:szCs w:val="24"/>
        </w:rPr>
        <w:t>, location_id and user_id are foreign keys</w:t>
      </w:r>
      <w:r w:rsidRPr="006A4C2F">
        <w:rPr>
          <w:sz w:val="24"/>
          <w:szCs w:val="24"/>
        </w:rPr>
        <w:t xml:space="preserve">. The comment table (containing </w:t>
      </w:r>
      <w:r w:rsidRPr="006A4C2F">
        <w:rPr>
          <w:sz w:val="24"/>
          <w:szCs w:val="24"/>
          <w:u w:val="single"/>
        </w:rPr>
        <w:t>comment_id</w:t>
      </w:r>
      <w:r w:rsidRPr="006A4C2F">
        <w:rPr>
          <w:sz w:val="24"/>
          <w:szCs w:val="24"/>
        </w:rPr>
        <w:t xml:space="preserve">, review_id, user_id, comment_text) has </w:t>
      </w:r>
      <w:r w:rsidRPr="006A4C2F">
        <w:rPr>
          <w:b/>
          <w:sz w:val="24"/>
          <w:szCs w:val="24"/>
        </w:rPr>
        <w:t>comment_id as the primary key</w:t>
      </w:r>
      <w:r w:rsidRPr="006A4C2F">
        <w:rPr>
          <w:sz w:val="24"/>
          <w:szCs w:val="24"/>
        </w:rPr>
        <w:t>.</w:t>
      </w:r>
      <w:r w:rsidR="006D5046" w:rsidRPr="006A4C2F">
        <w:rPr>
          <w:sz w:val="24"/>
          <w:szCs w:val="24"/>
        </w:rPr>
        <w:t xml:space="preserve"> </w:t>
      </w:r>
      <w:r w:rsidR="008D7CFF" w:rsidRPr="006A4C2F">
        <w:rPr>
          <w:b/>
          <w:sz w:val="24"/>
          <w:szCs w:val="24"/>
        </w:rPr>
        <w:t xml:space="preserve">user_id </w:t>
      </w:r>
      <w:r w:rsidR="008D7CFF" w:rsidRPr="006A4C2F">
        <w:rPr>
          <w:sz w:val="24"/>
          <w:szCs w:val="24"/>
        </w:rPr>
        <w:t xml:space="preserve">is </w:t>
      </w:r>
      <w:r w:rsidR="008D7CFF" w:rsidRPr="006A4C2F">
        <w:rPr>
          <w:b/>
          <w:sz w:val="24"/>
          <w:szCs w:val="24"/>
        </w:rPr>
        <w:t>referenc</w:t>
      </w:r>
      <w:r w:rsidR="003E47C4" w:rsidRPr="006A4C2F">
        <w:rPr>
          <w:b/>
          <w:sz w:val="24"/>
          <w:szCs w:val="24"/>
        </w:rPr>
        <w:t>ing</w:t>
      </w:r>
      <w:r w:rsidR="008D7CFF" w:rsidRPr="006A4C2F">
        <w:rPr>
          <w:sz w:val="24"/>
          <w:szCs w:val="24"/>
        </w:rPr>
        <w:t xml:space="preserve"> to the user table. </w:t>
      </w:r>
      <w:r w:rsidR="006D5046" w:rsidRPr="006A4C2F">
        <w:rPr>
          <w:b/>
          <w:sz w:val="24"/>
          <w:szCs w:val="24"/>
        </w:rPr>
        <w:t>review_id</w:t>
      </w:r>
      <w:r w:rsidR="006D5046" w:rsidRPr="006A4C2F">
        <w:rPr>
          <w:sz w:val="24"/>
          <w:szCs w:val="24"/>
        </w:rPr>
        <w:t xml:space="preserve"> in comment table was set as </w:t>
      </w:r>
      <w:r w:rsidR="006D5046" w:rsidRPr="006A4C2F">
        <w:rPr>
          <w:b/>
          <w:sz w:val="24"/>
          <w:szCs w:val="24"/>
        </w:rPr>
        <w:t>unique value</w:t>
      </w:r>
      <w:r w:rsidR="006D5046" w:rsidRPr="006A4C2F">
        <w:rPr>
          <w:sz w:val="24"/>
          <w:szCs w:val="24"/>
        </w:rPr>
        <w:t xml:space="preserve"> since it is a foreign key for review_id in review table.</w:t>
      </w:r>
    </w:p>
    <w:p w:rsidR="006A4C2F" w:rsidRDefault="006A4C2F" w:rsidP="006A4C2F">
      <w:pPr>
        <w:pStyle w:val="NoSpacing"/>
        <w:jc w:val="both"/>
        <w:rPr>
          <w:sz w:val="24"/>
          <w:szCs w:val="24"/>
        </w:rPr>
      </w:pPr>
    </w:p>
    <w:p w:rsidR="008B1F18" w:rsidRPr="006A4C2F" w:rsidRDefault="008B1F18" w:rsidP="006A4C2F">
      <w:pPr>
        <w:pStyle w:val="NoSpacing"/>
        <w:jc w:val="both"/>
        <w:rPr>
          <w:sz w:val="24"/>
          <w:szCs w:val="24"/>
        </w:rPr>
      </w:pPr>
      <w:r w:rsidRPr="006A4C2F">
        <w:rPr>
          <w:sz w:val="24"/>
          <w:szCs w:val="24"/>
        </w:rPr>
        <w:t>#</w:t>
      </w:r>
      <w:bookmarkStart w:id="239" w:name="OLE_LINK87"/>
      <w:bookmarkStart w:id="240" w:name="OLE_LINK88"/>
      <w:r w:rsidRPr="006A4C2F">
        <w:rPr>
          <w:sz w:val="24"/>
          <w:szCs w:val="24"/>
        </w:rPr>
        <w:t xml:space="preserve"> </w:t>
      </w:r>
      <w:r w:rsidRPr="006A4C2F">
        <w:rPr>
          <w:b/>
          <w:sz w:val="24"/>
          <w:szCs w:val="24"/>
        </w:rPr>
        <w:t>checkins:</w:t>
      </w:r>
    </w:p>
    <w:p w:rsidR="00C10C28" w:rsidRPr="006A4C2F" w:rsidRDefault="008B1F18" w:rsidP="00B44E57">
      <w:pPr>
        <w:ind w:firstLine="720"/>
        <w:jc w:val="both"/>
        <w:rPr>
          <w:sz w:val="24"/>
          <w:szCs w:val="24"/>
        </w:rPr>
      </w:pPr>
      <w:r w:rsidRPr="006A4C2F">
        <w:rPr>
          <w:sz w:val="24"/>
          <w:szCs w:val="24"/>
        </w:rPr>
        <w:t xml:space="preserve">The checkins.txt file that was provided </w:t>
      </w:r>
      <w:r w:rsidRPr="006A4C2F">
        <w:rPr>
          <w:b/>
          <w:sz w:val="24"/>
          <w:szCs w:val="24"/>
        </w:rPr>
        <w:t>does not follow BCNF</w:t>
      </w:r>
      <w:r w:rsidRPr="006A4C2F">
        <w:rPr>
          <w:sz w:val="24"/>
          <w:szCs w:val="24"/>
        </w:rPr>
        <w:t xml:space="preserve">. </w:t>
      </w:r>
      <w:r w:rsidR="00323A47" w:rsidRPr="006A4C2F">
        <w:rPr>
          <w:sz w:val="24"/>
          <w:szCs w:val="24"/>
        </w:rPr>
        <w:t xml:space="preserve">So, the original checkins.txt file was decomposed into three different tables such as checkins, </w:t>
      </w:r>
      <w:bookmarkStart w:id="241" w:name="OLE_LINK96"/>
      <w:bookmarkStart w:id="242" w:name="OLE_LINK97"/>
      <w:bookmarkStart w:id="243" w:name="OLE_LINK98"/>
      <w:r w:rsidR="00323A47" w:rsidRPr="006A4C2F">
        <w:rPr>
          <w:sz w:val="24"/>
          <w:szCs w:val="24"/>
        </w:rPr>
        <w:t xml:space="preserve">place_level1 </w:t>
      </w:r>
      <w:bookmarkEnd w:id="241"/>
      <w:bookmarkEnd w:id="242"/>
      <w:bookmarkEnd w:id="243"/>
      <w:r w:rsidR="00323A47" w:rsidRPr="006A4C2F">
        <w:rPr>
          <w:sz w:val="24"/>
          <w:szCs w:val="24"/>
        </w:rPr>
        <w:t>and place_level2</w:t>
      </w:r>
      <w:r w:rsidR="007B19A3" w:rsidRPr="006A4C2F">
        <w:rPr>
          <w:sz w:val="24"/>
          <w:szCs w:val="24"/>
        </w:rPr>
        <w:t>.</w:t>
      </w:r>
      <w:r w:rsidR="006F6A40" w:rsidRPr="006A4C2F">
        <w:rPr>
          <w:sz w:val="24"/>
          <w:szCs w:val="24"/>
        </w:rPr>
        <w:t xml:space="preserve"> Even though all the three tables do</w:t>
      </w:r>
      <w:r w:rsidR="003F785E" w:rsidRPr="006A4C2F">
        <w:rPr>
          <w:sz w:val="24"/>
          <w:szCs w:val="24"/>
        </w:rPr>
        <w:t xml:space="preserve"> </w:t>
      </w:r>
      <w:r w:rsidR="006F6A40" w:rsidRPr="006A4C2F">
        <w:rPr>
          <w:sz w:val="24"/>
          <w:szCs w:val="24"/>
        </w:rPr>
        <w:t>not follow BCNF</w:t>
      </w:r>
      <w:r w:rsidR="002978D2" w:rsidRPr="006A4C2F">
        <w:rPr>
          <w:sz w:val="24"/>
          <w:szCs w:val="24"/>
        </w:rPr>
        <w:t xml:space="preserve"> because of foreign key constraints</w:t>
      </w:r>
      <w:r w:rsidR="006F6A40" w:rsidRPr="006A4C2F">
        <w:rPr>
          <w:sz w:val="24"/>
          <w:szCs w:val="24"/>
        </w:rPr>
        <w:t xml:space="preserve">, we could </w:t>
      </w:r>
      <w:r w:rsidR="002978D2" w:rsidRPr="006A4C2F">
        <w:rPr>
          <w:sz w:val="24"/>
          <w:szCs w:val="24"/>
        </w:rPr>
        <w:t xml:space="preserve">still </w:t>
      </w:r>
      <w:r w:rsidR="006F6A40" w:rsidRPr="006A4C2F">
        <w:rPr>
          <w:sz w:val="24"/>
          <w:szCs w:val="24"/>
        </w:rPr>
        <w:t>minimize data redundancy.</w:t>
      </w:r>
      <w:r w:rsidR="006A4C2F">
        <w:rPr>
          <w:sz w:val="24"/>
          <w:szCs w:val="24"/>
        </w:rPr>
        <w:t xml:space="preserve"> </w:t>
      </w:r>
      <w:r w:rsidR="00C0189C" w:rsidRPr="006A4C2F">
        <w:rPr>
          <w:sz w:val="24"/>
          <w:szCs w:val="24"/>
        </w:rPr>
        <w:t xml:space="preserve">The checkins table contains the fields user_id, location_id, checkin_date, checkin _time, checkin_lat, checkin_long, dist_lat_long, postal_code and place_name. The </w:t>
      </w:r>
      <w:r w:rsidR="00C0189C" w:rsidRPr="006A4C2F">
        <w:rPr>
          <w:b/>
          <w:sz w:val="24"/>
          <w:szCs w:val="24"/>
        </w:rPr>
        <w:t>primary keys are user_id, location_id, checkin_date and checkin _time</w:t>
      </w:r>
      <w:r w:rsidR="00A56ECE" w:rsidRPr="006A4C2F">
        <w:rPr>
          <w:sz w:val="24"/>
          <w:szCs w:val="24"/>
        </w:rPr>
        <w:t xml:space="preserve"> since they all together can </w:t>
      </w:r>
      <w:r w:rsidR="00E761BB" w:rsidRPr="006A4C2F">
        <w:rPr>
          <w:sz w:val="24"/>
          <w:szCs w:val="24"/>
        </w:rPr>
        <w:t>uniquely identify</w:t>
      </w:r>
      <w:r w:rsidR="00A56ECE" w:rsidRPr="006A4C2F">
        <w:rPr>
          <w:sz w:val="24"/>
          <w:szCs w:val="24"/>
        </w:rPr>
        <w:t xml:space="preserve"> the checkin events of users at a particular location and at a specific time. </w:t>
      </w:r>
      <w:bookmarkStart w:id="244" w:name="OLE_LINK103"/>
      <w:bookmarkStart w:id="245" w:name="OLE_LINK104"/>
      <w:bookmarkStart w:id="246" w:name="OLE_LINK105"/>
      <w:r w:rsidR="00183275" w:rsidRPr="006A4C2F">
        <w:rPr>
          <w:sz w:val="24"/>
          <w:szCs w:val="24"/>
        </w:rPr>
        <w:t xml:space="preserve">place_level1 table contains the fields </w:t>
      </w:r>
      <w:bookmarkEnd w:id="244"/>
      <w:bookmarkEnd w:id="245"/>
      <w:bookmarkEnd w:id="246"/>
      <w:r w:rsidR="00183275" w:rsidRPr="006A4C2F">
        <w:rPr>
          <w:sz w:val="24"/>
          <w:szCs w:val="24"/>
        </w:rPr>
        <w:t xml:space="preserve">postal_code, place_name, nearest_lat, </w:t>
      </w:r>
      <w:r w:rsidR="00183275" w:rsidRPr="006A4C2F">
        <w:rPr>
          <w:sz w:val="24"/>
          <w:szCs w:val="24"/>
        </w:rPr>
        <w:lastRenderedPageBreak/>
        <w:t xml:space="preserve">nearest_long, dname1 and dcode1. </w:t>
      </w:r>
      <w:bookmarkStart w:id="247" w:name="OLE_LINK108"/>
      <w:bookmarkStart w:id="248" w:name="OLE_LINK109"/>
      <w:bookmarkStart w:id="249" w:name="OLE_LINK110"/>
      <w:r w:rsidR="00183275" w:rsidRPr="006A4C2F">
        <w:rPr>
          <w:sz w:val="24"/>
          <w:szCs w:val="24"/>
        </w:rPr>
        <w:t xml:space="preserve">Since the combination of </w:t>
      </w:r>
      <w:r w:rsidR="00183275" w:rsidRPr="006A4C2F">
        <w:rPr>
          <w:b/>
          <w:sz w:val="24"/>
          <w:szCs w:val="24"/>
        </w:rPr>
        <w:t>postal_code and place_name</w:t>
      </w:r>
      <w:r w:rsidR="00183275" w:rsidRPr="006A4C2F">
        <w:rPr>
          <w:sz w:val="24"/>
          <w:szCs w:val="24"/>
        </w:rPr>
        <w:t xml:space="preserve"> can uniquely identify the other fields in the table, both of them were set as the </w:t>
      </w:r>
      <w:r w:rsidR="00183275" w:rsidRPr="006A4C2F">
        <w:rPr>
          <w:b/>
          <w:sz w:val="24"/>
          <w:szCs w:val="24"/>
        </w:rPr>
        <w:t>primary</w:t>
      </w:r>
      <w:r w:rsidR="004A305A" w:rsidRPr="006A4C2F">
        <w:rPr>
          <w:b/>
          <w:sz w:val="24"/>
          <w:szCs w:val="24"/>
        </w:rPr>
        <w:t xml:space="preserve"> </w:t>
      </w:r>
      <w:r w:rsidR="00183275" w:rsidRPr="006A4C2F">
        <w:rPr>
          <w:b/>
          <w:sz w:val="24"/>
          <w:szCs w:val="24"/>
        </w:rPr>
        <w:t>keys</w:t>
      </w:r>
      <w:r w:rsidR="00183275" w:rsidRPr="006A4C2F">
        <w:rPr>
          <w:sz w:val="24"/>
          <w:szCs w:val="24"/>
        </w:rPr>
        <w:t>.</w:t>
      </w:r>
      <w:bookmarkEnd w:id="247"/>
      <w:bookmarkEnd w:id="248"/>
      <w:bookmarkEnd w:id="249"/>
      <w:r w:rsidR="006A4C2F" w:rsidRPr="006A4C2F">
        <w:rPr>
          <w:sz w:val="24"/>
          <w:szCs w:val="24"/>
        </w:rPr>
        <w:t xml:space="preserve"> </w:t>
      </w:r>
      <w:r w:rsidR="001B741E" w:rsidRPr="006A4C2F">
        <w:rPr>
          <w:sz w:val="24"/>
          <w:szCs w:val="24"/>
        </w:rPr>
        <w:t xml:space="preserve">place_level2 table contains the fields dname1, dcode1, dname2, dcode2 and country. Since the combination of </w:t>
      </w:r>
      <w:r w:rsidR="001B741E" w:rsidRPr="006A4C2F">
        <w:rPr>
          <w:b/>
          <w:sz w:val="24"/>
          <w:szCs w:val="24"/>
        </w:rPr>
        <w:t>dname1 and dcode1</w:t>
      </w:r>
      <w:r w:rsidR="00D85EF7" w:rsidRPr="006A4C2F">
        <w:rPr>
          <w:b/>
          <w:sz w:val="24"/>
          <w:szCs w:val="24"/>
        </w:rPr>
        <w:t xml:space="preserve"> </w:t>
      </w:r>
      <w:r w:rsidR="001B741E" w:rsidRPr="006A4C2F">
        <w:rPr>
          <w:sz w:val="24"/>
          <w:szCs w:val="24"/>
        </w:rPr>
        <w:t xml:space="preserve">can uniquely identify the other fields in the table, both of them were set as the </w:t>
      </w:r>
      <w:r w:rsidR="001B741E" w:rsidRPr="006A4C2F">
        <w:rPr>
          <w:b/>
          <w:sz w:val="24"/>
          <w:szCs w:val="24"/>
        </w:rPr>
        <w:t>primary keys</w:t>
      </w:r>
      <w:r w:rsidR="001B741E" w:rsidRPr="006A4C2F">
        <w:rPr>
          <w:sz w:val="24"/>
          <w:szCs w:val="24"/>
        </w:rPr>
        <w:t>.</w:t>
      </w:r>
    </w:p>
    <w:p w:rsidR="00200C22" w:rsidRPr="006A4C2F" w:rsidRDefault="00200C22" w:rsidP="006A4C2F">
      <w:pPr>
        <w:pStyle w:val="NoSpacing"/>
        <w:jc w:val="both"/>
        <w:rPr>
          <w:sz w:val="24"/>
          <w:szCs w:val="24"/>
        </w:rPr>
      </w:pPr>
      <w:bookmarkStart w:id="250" w:name="OLE_LINK84"/>
      <w:bookmarkStart w:id="251" w:name="OLE_LINK85"/>
      <w:bookmarkStart w:id="252" w:name="OLE_LINK86"/>
      <w:r w:rsidRPr="006A4C2F">
        <w:rPr>
          <w:sz w:val="24"/>
          <w:szCs w:val="24"/>
        </w:rPr>
        <w:t xml:space="preserve"># </w:t>
      </w:r>
      <w:r w:rsidRPr="006A4C2F">
        <w:rPr>
          <w:b/>
          <w:sz w:val="24"/>
          <w:szCs w:val="24"/>
        </w:rPr>
        <w:t>chec</w:t>
      </w:r>
      <w:bookmarkEnd w:id="239"/>
      <w:bookmarkEnd w:id="240"/>
      <w:r w:rsidRPr="006A4C2F">
        <w:rPr>
          <w:b/>
          <w:sz w:val="24"/>
          <w:szCs w:val="24"/>
        </w:rPr>
        <w:t>kin_friends:</w:t>
      </w:r>
    </w:p>
    <w:p w:rsidR="00D330B7" w:rsidRDefault="00200C22" w:rsidP="006A4C2F">
      <w:pPr>
        <w:pStyle w:val="NoSpacing"/>
        <w:jc w:val="both"/>
        <w:rPr>
          <w:sz w:val="24"/>
          <w:szCs w:val="24"/>
        </w:rPr>
      </w:pPr>
      <w:r w:rsidRPr="006A4C2F">
        <w:rPr>
          <w:sz w:val="24"/>
          <w:szCs w:val="24"/>
        </w:rPr>
        <w:t xml:space="preserve">Another requirement </w:t>
      </w:r>
      <w:bookmarkEnd w:id="250"/>
      <w:bookmarkEnd w:id="251"/>
      <w:bookmarkEnd w:id="252"/>
      <w:r w:rsidRPr="006A4C2F">
        <w:rPr>
          <w:sz w:val="24"/>
          <w:szCs w:val="24"/>
        </w:rPr>
        <w:t>that was specified was that u</w:t>
      </w:r>
      <w:r w:rsidR="00D330B7" w:rsidRPr="006A4C2F">
        <w:rPr>
          <w:sz w:val="24"/>
          <w:szCs w:val="24"/>
        </w:rPr>
        <w:t xml:space="preserve">sers </w:t>
      </w:r>
      <w:r w:rsidRPr="006A4C2F">
        <w:rPr>
          <w:sz w:val="24"/>
          <w:szCs w:val="24"/>
        </w:rPr>
        <w:t xml:space="preserve">should be able to </w:t>
      </w:r>
      <w:r w:rsidR="008E6D19" w:rsidRPr="006A4C2F">
        <w:rPr>
          <w:sz w:val="24"/>
          <w:szCs w:val="24"/>
        </w:rPr>
        <w:t xml:space="preserve">check </w:t>
      </w:r>
      <w:r w:rsidRPr="006A4C2F">
        <w:rPr>
          <w:sz w:val="24"/>
          <w:szCs w:val="24"/>
        </w:rPr>
        <w:t>in at locat</w:t>
      </w:r>
      <w:r w:rsidR="001A30F2" w:rsidRPr="006A4C2F">
        <w:rPr>
          <w:sz w:val="24"/>
          <w:szCs w:val="24"/>
        </w:rPr>
        <w:t>i</w:t>
      </w:r>
      <w:r w:rsidRPr="006A4C2F">
        <w:rPr>
          <w:sz w:val="24"/>
          <w:szCs w:val="24"/>
        </w:rPr>
        <w:t xml:space="preserve">ons with friends. </w:t>
      </w:r>
      <w:del w:id="253" w:author="Admin" w:date="2014-05-29T17:36:00Z">
        <w:r w:rsidRPr="006A4C2F" w:rsidDel="00CF2725">
          <w:rPr>
            <w:sz w:val="24"/>
            <w:szCs w:val="24"/>
          </w:rPr>
          <w:delText>Consiidering</w:delText>
        </w:r>
      </w:del>
      <w:ins w:id="254" w:author="Admin" w:date="2014-05-29T17:36:00Z">
        <w:r w:rsidR="00CF2725" w:rsidRPr="006A4C2F">
          <w:rPr>
            <w:sz w:val="24"/>
            <w:szCs w:val="24"/>
          </w:rPr>
          <w:t>Considering</w:t>
        </w:r>
      </w:ins>
      <w:r w:rsidRPr="006A4C2F">
        <w:rPr>
          <w:sz w:val="24"/>
          <w:szCs w:val="24"/>
        </w:rPr>
        <w:t xml:space="preserve"> this, we created </w:t>
      </w:r>
      <w:r w:rsidR="00D330B7" w:rsidRPr="006A4C2F">
        <w:rPr>
          <w:sz w:val="24"/>
          <w:szCs w:val="24"/>
        </w:rPr>
        <w:t xml:space="preserve">a </w:t>
      </w:r>
      <w:r w:rsidR="00D330B7" w:rsidRPr="006A4C2F">
        <w:rPr>
          <w:b/>
          <w:sz w:val="24"/>
          <w:szCs w:val="24"/>
        </w:rPr>
        <w:t xml:space="preserve">checkin_friends table </w:t>
      </w:r>
      <w:r w:rsidR="00D330B7" w:rsidRPr="006A4C2F">
        <w:rPr>
          <w:sz w:val="24"/>
          <w:szCs w:val="24"/>
        </w:rPr>
        <w:t xml:space="preserve">with </w:t>
      </w:r>
      <w:r w:rsidR="00D330B7" w:rsidRPr="006A4C2F">
        <w:rPr>
          <w:b/>
          <w:sz w:val="24"/>
          <w:szCs w:val="24"/>
        </w:rPr>
        <w:t xml:space="preserve">fields </w:t>
      </w:r>
      <w:bookmarkStart w:id="255" w:name="OLE_LINK79"/>
      <w:bookmarkStart w:id="256" w:name="OLE_LINK80"/>
      <w:bookmarkStart w:id="257" w:name="OLE_LINK81"/>
      <w:bookmarkStart w:id="258" w:name="OLE_LINK82"/>
      <w:bookmarkStart w:id="259" w:name="OLE_LINK83"/>
      <w:r w:rsidR="00D330B7" w:rsidRPr="006A4C2F">
        <w:rPr>
          <w:b/>
          <w:sz w:val="24"/>
          <w:szCs w:val="24"/>
        </w:rPr>
        <w:t>user_id, checkin_date, checkin_time</w:t>
      </w:r>
      <w:bookmarkEnd w:id="255"/>
      <w:bookmarkEnd w:id="256"/>
      <w:bookmarkEnd w:id="257"/>
      <w:r w:rsidR="00D330B7" w:rsidRPr="006A4C2F">
        <w:rPr>
          <w:b/>
          <w:sz w:val="24"/>
          <w:szCs w:val="24"/>
        </w:rPr>
        <w:t>, friend_user_id</w:t>
      </w:r>
      <w:bookmarkEnd w:id="258"/>
      <w:bookmarkEnd w:id="259"/>
      <w:r w:rsidR="00D330B7" w:rsidRPr="006A4C2F">
        <w:rPr>
          <w:sz w:val="24"/>
          <w:szCs w:val="24"/>
        </w:rPr>
        <w:t xml:space="preserve">. </w:t>
      </w:r>
      <w:r w:rsidR="003E47C4" w:rsidRPr="006A4C2F">
        <w:rPr>
          <w:b/>
          <w:sz w:val="24"/>
          <w:szCs w:val="24"/>
        </w:rPr>
        <w:t xml:space="preserve">user_id and friend_user_id </w:t>
      </w:r>
      <w:bookmarkStart w:id="260" w:name="OLE_LINK122"/>
      <w:bookmarkStart w:id="261" w:name="OLE_LINK123"/>
      <w:bookmarkStart w:id="262" w:name="OLE_LINK124"/>
      <w:r w:rsidR="008B1F18" w:rsidRPr="006A4C2F">
        <w:rPr>
          <w:sz w:val="24"/>
          <w:szCs w:val="24"/>
        </w:rPr>
        <w:t xml:space="preserve">are </w:t>
      </w:r>
      <w:r w:rsidR="003E47C4" w:rsidRPr="006A4C2F">
        <w:rPr>
          <w:sz w:val="24"/>
          <w:szCs w:val="24"/>
        </w:rPr>
        <w:t xml:space="preserve">foreign keys </w:t>
      </w:r>
      <w:r w:rsidR="003E47C4" w:rsidRPr="006A4C2F">
        <w:rPr>
          <w:b/>
          <w:sz w:val="24"/>
          <w:szCs w:val="24"/>
        </w:rPr>
        <w:t>referencing</w:t>
      </w:r>
      <w:r w:rsidR="008B1F18" w:rsidRPr="006A4C2F">
        <w:rPr>
          <w:sz w:val="24"/>
          <w:szCs w:val="24"/>
        </w:rPr>
        <w:t xml:space="preserve"> to </w:t>
      </w:r>
      <w:r w:rsidR="003E47C4" w:rsidRPr="006A4C2F">
        <w:rPr>
          <w:sz w:val="24"/>
          <w:szCs w:val="24"/>
        </w:rPr>
        <w:t>user_id</w:t>
      </w:r>
      <w:r w:rsidR="008B1F18" w:rsidRPr="006A4C2F">
        <w:rPr>
          <w:sz w:val="24"/>
          <w:szCs w:val="24"/>
        </w:rPr>
        <w:t xml:space="preserve"> </w:t>
      </w:r>
      <w:r w:rsidR="003E47C4" w:rsidRPr="006A4C2F">
        <w:rPr>
          <w:sz w:val="24"/>
          <w:szCs w:val="24"/>
        </w:rPr>
        <w:t xml:space="preserve">in the </w:t>
      </w:r>
      <w:r w:rsidR="008B1F18" w:rsidRPr="006A4C2F">
        <w:rPr>
          <w:sz w:val="24"/>
          <w:szCs w:val="24"/>
        </w:rPr>
        <w:t>checkins table</w:t>
      </w:r>
      <w:bookmarkEnd w:id="260"/>
      <w:bookmarkEnd w:id="261"/>
      <w:bookmarkEnd w:id="262"/>
      <w:r w:rsidR="003E47C4" w:rsidRPr="006A4C2F">
        <w:rPr>
          <w:sz w:val="24"/>
          <w:szCs w:val="24"/>
        </w:rPr>
        <w:t xml:space="preserve">; and </w:t>
      </w:r>
      <w:bookmarkStart w:id="263" w:name="OLE_LINK125"/>
      <w:bookmarkStart w:id="264" w:name="OLE_LINK126"/>
      <w:bookmarkStart w:id="265" w:name="OLE_LINK127"/>
      <w:r w:rsidR="003E47C4" w:rsidRPr="006A4C2F">
        <w:rPr>
          <w:b/>
          <w:sz w:val="24"/>
          <w:szCs w:val="24"/>
        </w:rPr>
        <w:t>checkin_date and checkin_time</w:t>
      </w:r>
      <w:r w:rsidR="003E47C4" w:rsidRPr="006A4C2F">
        <w:rPr>
          <w:sz w:val="24"/>
          <w:szCs w:val="24"/>
        </w:rPr>
        <w:t xml:space="preserve"> </w:t>
      </w:r>
      <w:bookmarkEnd w:id="263"/>
      <w:bookmarkEnd w:id="264"/>
      <w:bookmarkEnd w:id="265"/>
      <w:r w:rsidR="003E47C4" w:rsidRPr="006A4C2F">
        <w:rPr>
          <w:sz w:val="24"/>
          <w:szCs w:val="24"/>
        </w:rPr>
        <w:t xml:space="preserve">are foreign keys </w:t>
      </w:r>
      <w:r w:rsidR="003E47C4" w:rsidRPr="006A4C2F">
        <w:rPr>
          <w:b/>
          <w:sz w:val="24"/>
          <w:szCs w:val="24"/>
        </w:rPr>
        <w:t>referencing</w:t>
      </w:r>
      <w:r w:rsidR="003E47C4" w:rsidRPr="006A4C2F">
        <w:rPr>
          <w:sz w:val="24"/>
          <w:szCs w:val="24"/>
        </w:rPr>
        <w:t xml:space="preserve"> to checkin_date and checkin_time in the checkins table</w:t>
      </w:r>
      <w:r w:rsidR="00BE1934" w:rsidRPr="006A4C2F">
        <w:rPr>
          <w:sz w:val="24"/>
          <w:szCs w:val="24"/>
        </w:rPr>
        <w:t>.</w:t>
      </w:r>
    </w:p>
    <w:bookmarkEnd w:id="213"/>
    <w:bookmarkEnd w:id="214"/>
    <w:bookmarkEnd w:id="215"/>
    <w:bookmarkEnd w:id="216"/>
    <w:p w:rsidR="00D84BD3" w:rsidRDefault="00D84BD3" w:rsidP="00B44E57">
      <w:pPr>
        <w:pStyle w:val="NoSpacing"/>
      </w:pPr>
    </w:p>
    <w:p w:rsidR="00D84BD3" w:rsidRPr="000D43E2" w:rsidRDefault="00D84BD3" w:rsidP="00D84BD3">
      <w:pPr>
        <w:ind w:hanging="90"/>
        <w:jc w:val="both"/>
        <w:rPr>
          <w:b/>
          <w:sz w:val="24"/>
          <w:szCs w:val="24"/>
          <w:u w:val="single"/>
        </w:rPr>
      </w:pPr>
      <w:r w:rsidRPr="000D43E2">
        <w:rPr>
          <w:b/>
          <w:sz w:val="24"/>
          <w:szCs w:val="24"/>
          <w:u w:val="single"/>
        </w:rPr>
        <w:t xml:space="preserve">The F.D.s that may hold </w:t>
      </w:r>
      <w:r w:rsidR="00A51473" w:rsidRPr="000D43E2">
        <w:rPr>
          <w:b/>
          <w:sz w:val="24"/>
          <w:szCs w:val="24"/>
          <w:u w:val="single"/>
        </w:rPr>
        <w:t>in this</w:t>
      </w:r>
      <w:r w:rsidRPr="000D43E2">
        <w:rPr>
          <w:b/>
          <w:sz w:val="24"/>
          <w:szCs w:val="24"/>
          <w:u w:val="single"/>
        </w:rPr>
        <w:t xml:space="preserve"> setting are:</w:t>
      </w:r>
    </w:p>
    <w:p w:rsidR="00D84BD3" w:rsidRPr="000D43E2" w:rsidRDefault="00D84BD3" w:rsidP="0078408B">
      <w:pPr>
        <w:pStyle w:val="ListParagraph"/>
        <w:numPr>
          <w:ilvl w:val="2"/>
          <w:numId w:val="3"/>
        </w:numPr>
        <w:spacing w:after="160" w:line="259" w:lineRule="auto"/>
        <w:ind w:left="990"/>
        <w:rPr>
          <w:sz w:val="24"/>
          <w:szCs w:val="24"/>
        </w:rPr>
      </w:pPr>
      <w:r w:rsidRPr="000D43E2">
        <w:rPr>
          <w:sz w:val="24"/>
          <w:szCs w:val="24"/>
          <w:u w:val="single"/>
        </w:rPr>
        <w:t>user_id</w:t>
      </w:r>
      <w:r w:rsidRPr="000D43E2">
        <w:rPr>
          <w:sz w:val="24"/>
          <w:szCs w:val="24"/>
        </w:rPr>
        <w:t xml:space="preserve"> </w:t>
      </w:r>
      <w:r w:rsidRPr="000D43E2">
        <w:rPr>
          <w:b/>
          <w:sz w:val="24"/>
          <w:szCs w:val="24"/>
        </w:rPr>
        <w:t>-&gt;</w:t>
      </w:r>
      <w:r w:rsidRPr="000D43E2">
        <w:rPr>
          <w:sz w:val="24"/>
          <w:szCs w:val="24"/>
        </w:rPr>
        <w:t xml:space="preserve"> first_name, last_name, gender,join_date,user_name</w:t>
      </w:r>
    </w:p>
    <w:p w:rsidR="00D84BD3" w:rsidRPr="000D43E2" w:rsidRDefault="00D84BD3" w:rsidP="0078408B">
      <w:pPr>
        <w:pStyle w:val="ListParagraph"/>
        <w:numPr>
          <w:ilvl w:val="2"/>
          <w:numId w:val="3"/>
        </w:numPr>
        <w:spacing w:after="160" w:line="259" w:lineRule="auto"/>
        <w:ind w:left="990"/>
        <w:rPr>
          <w:sz w:val="24"/>
          <w:szCs w:val="24"/>
        </w:rPr>
      </w:pPr>
      <w:r w:rsidRPr="000D43E2">
        <w:rPr>
          <w:sz w:val="24"/>
          <w:szCs w:val="24"/>
          <w:u w:val="single"/>
        </w:rPr>
        <w:t>location_id</w:t>
      </w:r>
      <w:r w:rsidRPr="000D43E2">
        <w:rPr>
          <w:sz w:val="24"/>
          <w:szCs w:val="24"/>
        </w:rPr>
        <w:t xml:space="preserve"> </w:t>
      </w:r>
      <w:r w:rsidRPr="000D43E2">
        <w:rPr>
          <w:b/>
          <w:sz w:val="24"/>
          <w:szCs w:val="24"/>
        </w:rPr>
        <w:t>-&gt;</w:t>
      </w:r>
      <w:r w:rsidRPr="000D43E2">
        <w:rPr>
          <w:sz w:val="24"/>
          <w:szCs w:val="24"/>
        </w:rPr>
        <w:t xml:space="preserve"> location_name, add_date</w:t>
      </w:r>
    </w:p>
    <w:p w:rsidR="00D84BD3" w:rsidRPr="000D43E2" w:rsidRDefault="00D84BD3" w:rsidP="0078408B">
      <w:pPr>
        <w:pStyle w:val="ListParagraph"/>
        <w:numPr>
          <w:ilvl w:val="2"/>
          <w:numId w:val="3"/>
        </w:numPr>
        <w:spacing w:after="160" w:line="259" w:lineRule="auto"/>
        <w:ind w:left="990"/>
        <w:rPr>
          <w:sz w:val="24"/>
          <w:szCs w:val="24"/>
        </w:rPr>
      </w:pPr>
      <w:r w:rsidRPr="000D43E2">
        <w:rPr>
          <w:sz w:val="24"/>
          <w:szCs w:val="24"/>
          <w:u w:val="single"/>
        </w:rPr>
        <w:t>follow_user_id</w:t>
      </w:r>
      <w:r w:rsidRPr="000D43E2">
        <w:rPr>
          <w:sz w:val="24"/>
          <w:szCs w:val="24"/>
        </w:rPr>
        <w:t xml:space="preserve">, </w:t>
      </w:r>
      <w:r w:rsidRPr="000D43E2">
        <w:rPr>
          <w:sz w:val="24"/>
          <w:szCs w:val="24"/>
          <w:u w:val="single"/>
        </w:rPr>
        <w:t xml:space="preserve">user_id </w:t>
      </w:r>
      <w:r w:rsidRPr="000D43E2">
        <w:rPr>
          <w:b/>
          <w:sz w:val="24"/>
          <w:szCs w:val="24"/>
        </w:rPr>
        <w:t xml:space="preserve">-&gt; </w:t>
      </w:r>
      <w:r w:rsidRPr="000D43E2">
        <w:rPr>
          <w:sz w:val="24"/>
          <w:szCs w:val="24"/>
        </w:rPr>
        <w:t>follow_user_id, user_id</w:t>
      </w:r>
    </w:p>
    <w:p w:rsidR="00D84BD3" w:rsidRPr="000D43E2" w:rsidRDefault="00D84BD3" w:rsidP="0078408B">
      <w:pPr>
        <w:pStyle w:val="ListParagraph"/>
        <w:numPr>
          <w:ilvl w:val="2"/>
          <w:numId w:val="3"/>
        </w:numPr>
        <w:spacing w:after="160" w:line="259" w:lineRule="auto"/>
        <w:ind w:left="990"/>
        <w:rPr>
          <w:sz w:val="24"/>
          <w:szCs w:val="24"/>
        </w:rPr>
      </w:pPr>
      <w:r w:rsidRPr="000D43E2">
        <w:rPr>
          <w:sz w:val="24"/>
          <w:szCs w:val="24"/>
          <w:u w:val="single"/>
        </w:rPr>
        <w:t>freind_user_id</w:t>
      </w:r>
      <w:r w:rsidRPr="000D43E2">
        <w:rPr>
          <w:sz w:val="24"/>
          <w:szCs w:val="24"/>
        </w:rPr>
        <w:t xml:space="preserve">, </w:t>
      </w:r>
      <w:r w:rsidRPr="000D43E2">
        <w:rPr>
          <w:sz w:val="24"/>
          <w:szCs w:val="24"/>
          <w:u w:val="single"/>
        </w:rPr>
        <w:t>user_id</w:t>
      </w:r>
      <w:r w:rsidRPr="000D43E2">
        <w:rPr>
          <w:sz w:val="24"/>
          <w:szCs w:val="24"/>
        </w:rPr>
        <w:t xml:space="preserve"> </w:t>
      </w:r>
      <w:r w:rsidRPr="000D43E2">
        <w:rPr>
          <w:b/>
          <w:sz w:val="24"/>
          <w:szCs w:val="24"/>
        </w:rPr>
        <w:t>-&gt;</w:t>
      </w:r>
      <w:r w:rsidRPr="000D43E2">
        <w:rPr>
          <w:sz w:val="24"/>
          <w:szCs w:val="24"/>
        </w:rPr>
        <w:t xml:space="preserve"> freind_user_id, user_id</w:t>
      </w:r>
    </w:p>
    <w:p w:rsidR="00D84BD3" w:rsidRPr="000D43E2" w:rsidRDefault="00D84BD3" w:rsidP="0078408B">
      <w:pPr>
        <w:pStyle w:val="ListParagraph"/>
        <w:numPr>
          <w:ilvl w:val="2"/>
          <w:numId w:val="3"/>
        </w:numPr>
        <w:spacing w:after="160" w:line="259" w:lineRule="auto"/>
        <w:ind w:left="990"/>
        <w:rPr>
          <w:sz w:val="24"/>
          <w:szCs w:val="24"/>
        </w:rPr>
      </w:pPr>
      <w:bookmarkStart w:id="266" w:name="OLE_LINK42"/>
      <w:bookmarkStart w:id="267" w:name="OLE_LINK43"/>
      <w:r w:rsidRPr="000D43E2">
        <w:rPr>
          <w:sz w:val="24"/>
          <w:szCs w:val="24"/>
          <w:u w:val="single"/>
        </w:rPr>
        <w:t>user_id</w:t>
      </w:r>
      <w:r w:rsidRPr="000D43E2">
        <w:rPr>
          <w:sz w:val="24"/>
          <w:szCs w:val="24"/>
        </w:rPr>
        <w:t xml:space="preserve">, </w:t>
      </w:r>
      <w:r w:rsidRPr="000D43E2">
        <w:rPr>
          <w:sz w:val="24"/>
          <w:szCs w:val="24"/>
          <w:u w:val="single"/>
        </w:rPr>
        <w:t>location_id,</w:t>
      </w:r>
      <w:r w:rsidRPr="000D43E2">
        <w:rPr>
          <w:sz w:val="24"/>
          <w:szCs w:val="24"/>
        </w:rPr>
        <w:t xml:space="preserve"> </w:t>
      </w:r>
      <w:r w:rsidRPr="000D43E2">
        <w:rPr>
          <w:sz w:val="24"/>
          <w:szCs w:val="24"/>
          <w:u w:val="single"/>
        </w:rPr>
        <w:t>checkin_date</w:t>
      </w:r>
      <w:r w:rsidRPr="000D43E2">
        <w:rPr>
          <w:sz w:val="24"/>
          <w:szCs w:val="24"/>
        </w:rPr>
        <w:t xml:space="preserve">, </w:t>
      </w:r>
      <w:r w:rsidRPr="000D43E2">
        <w:rPr>
          <w:sz w:val="24"/>
          <w:szCs w:val="24"/>
          <w:u w:val="single"/>
        </w:rPr>
        <w:t>checkin _time</w:t>
      </w:r>
      <w:r w:rsidRPr="000D43E2">
        <w:rPr>
          <w:b/>
          <w:sz w:val="24"/>
          <w:szCs w:val="24"/>
        </w:rPr>
        <w:t xml:space="preserve"> -&gt;</w:t>
      </w:r>
      <w:r w:rsidRPr="000D43E2">
        <w:rPr>
          <w:sz w:val="24"/>
          <w:szCs w:val="24"/>
        </w:rPr>
        <w:t xml:space="preserve"> checkin_lat, checkin_lo</w:t>
      </w:r>
      <w:r w:rsidR="0078408B">
        <w:rPr>
          <w:sz w:val="24"/>
          <w:szCs w:val="24"/>
        </w:rPr>
        <w:t xml:space="preserve">ng, dist_lat_long, postal_code, </w:t>
      </w:r>
      <w:r w:rsidRPr="000D43E2">
        <w:rPr>
          <w:sz w:val="24"/>
          <w:szCs w:val="24"/>
        </w:rPr>
        <w:t>place_name, nearest_lat, nearest_lat, nearest_long, dname1, dcode1, dname2, dcode2, country</w:t>
      </w:r>
    </w:p>
    <w:bookmarkEnd w:id="266"/>
    <w:bookmarkEnd w:id="267"/>
    <w:p w:rsidR="000D43E2" w:rsidRPr="000D43E2" w:rsidRDefault="00D84BD3" w:rsidP="000D43E2">
      <w:pPr>
        <w:pStyle w:val="ListParagraph"/>
        <w:ind w:left="0"/>
        <w:rPr>
          <w:sz w:val="24"/>
          <w:szCs w:val="24"/>
        </w:rPr>
      </w:pPr>
      <w:r w:rsidRPr="000D43E2">
        <w:rPr>
          <w:sz w:val="24"/>
          <w:szCs w:val="24"/>
        </w:rPr>
        <w:t xml:space="preserve">The </w:t>
      </w:r>
      <w:r w:rsidR="00B44E57">
        <w:rPr>
          <w:sz w:val="24"/>
          <w:szCs w:val="24"/>
        </w:rPr>
        <w:t>(v)</w:t>
      </w:r>
      <w:r w:rsidRPr="000D43E2">
        <w:rPr>
          <w:sz w:val="24"/>
          <w:szCs w:val="24"/>
        </w:rPr>
        <w:t>th functional dependency violates BSNF.</w:t>
      </w:r>
      <w:r w:rsidR="000D43E2" w:rsidRPr="000D43E2">
        <w:rPr>
          <w:sz w:val="24"/>
          <w:szCs w:val="24"/>
        </w:rPr>
        <w:t xml:space="preserve"> Solution is to decompose this relation into 3 new relations to have the following functional dependencies:</w:t>
      </w:r>
    </w:p>
    <w:p w:rsidR="000D43E2" w:rsidRPr="000D43E2" w:rsidRDefault="000D43E2" w:rsidP="0078408B">
      <w:pPr>
        <w:pStyle w:val="ListParagraph"/>
        <w:numPr>
          <w:ilvl w:val="0"/>
          <w:numId w:val="9"/>
        </w:numPr>
        <w:spacing w:after="160" w:line="259" w:lineRule="auto"/>
        <w:ind w:left="990"/>
        <w:rPr>
          <w:sz w:val="24"/>
          <w:szCs w:val="24"/>
        </w:rPr>
      </w:pPr>
      <w:r w:rsidRPr="000D43E2">
        <w:rPr>
          <w:sz w:val="24"/>
          <w:szCs w:val="24"/>
          <w:u w:val="single"/>
        </w:rPr>
        <w:t>user_id</w:t>
      </w:r>
      <w:r w:rsidRPr="000D43E2">
        <w:rPr>
          <w:sz w:val="24"/>
          <w:szCs w:val="24"/>
        </w:rPr>
        <w:t xml:space="preserve">, </w:t>
      </w:r>
      <w:r w:rsidRPr="000D43E2">
        <w:rPr>
          <w:sz w:val="24"/>
          <w:szCs w:val="24"/>
          <w:u w:val="single"/>
        </w:rPr>
        <w:t>location_id</w:t>
      </w:r>
      <w:r w:rsidRPr="000D43E2">
        <w:rPr>
          <w:sz w:val="24"/>
          <w:szCs w:val="24"/>
        </w:rPr>
        <w:t xml:space="preserve">, </w:t>
      </w:r>
      <w:r w:rsidRPr="000D43E2">
        <w:rPr>
          <w:sz w:val="24"/>
          <w:szCs w:val="24"/>
          <w:u w:val="single"/>
        </w:rPr>
        <w:t>checkin_date</w:t>
      </w:r>
      <w:r w:rsidRPr="000D43E2">
        <w:rPr>
          <w:sz w:val="24"/>
          <w:szCs w:val="24"/>
        </w:rPr>
        <w:t xml:space="preserve">, </w:t>
      </w:r>
      <w:r w:rsidRPr="000D43E2">
        <w:rPr>
          <w:sz w:val="24"/>
          <w:szCs w:val="24"/>
          <w:u w:val="single"/>
        </w:rPr>
        <w:t>checkin _time</w:t>
      </w:r>
      <w:r w:rsidRPr="000D43E2">
        <w:rPr>
          <w:sz w:val="24"/>
          <w:szCs w:val="24"/>
        </w:rPr>
        <w:t xml:space="preserve"> </w:t>
      </w:r>
      <w:r w:rsidRPr="000D43E2">
        <w:rPr>
          <w:b/>
          <w:sz w:val="24"/>
          <w:szCs w:val="24"/>
        </w:rPr>
        <w:t>-&gt;</w:t>
      </w:r>
      <w:r w:rsidRPr="000D43E2">
        <w:rPr>
          <w:sz w:val="24"/>
          <w:szCs w:val="24"/>
        </w:rPr>
        <w:t xml:space="preserve"> checkin_lat, checkin_long, dist_lat_long, postal_code, place_name</w:t>
      </w:r>
    </w:p>
    <w:p w:rsidR="000D43E2" w:rsidRPr="000D43E2" w:rsidRDefault="000D43E2" w:rsidP="0078408B">
      <w:pPr>
        <w:pStyle w:val="ListParagraph"/>
        <w:numPr>
          <w:ilvl w:val="0"/>
          <w:numId w:val="9"/>
        </w:numPr>
        <w:spacing w:after="160" w:line="259" w:lineRule="auto"/>
        <w:ind w:left="990"/>
        <w:rPr>
          <w:sz w:val="24"/>
          <w:szCs w:val="24"/>
        </w:rPr>
      </w:pPr>
      <w:r w:rsidRPr="000D43E2">
        <w:rPr>
          <w:sz w:val="24"/>
          <w:szCs w:val="24"/>
          <w:u w:val="single"/>
        </w:rPr>
        <w:t>postal_code</w:t>
      </w:r>
      <w:r w:rsidRPr="000D43E2">
        <w:rPr>
          <w:sz w:val="24"/>
          <w:szCs w:val="24"/>
        </w:rPr>
        <w:t xml:space="preserve">, </w:t>
      </w:r>
      <w:r w:rsidRPr="000D43E2">
        <w:rPr>
          <w:sz w:val="24"/>
          <w:szCs w:val="24"/>
          <w:u w:val="single"/>
        </w:rPr>
        <w:t>place_name</w:t>
      </w:r>
      <w:r w:rsidRPr="000D43E2">
        <w:rPr>
          <w:sz w:val="24"/>
          <w:szCs w:val="24"/>
        </w:rPr>
        <w:t xml:space="preserve"> </w:t>
      </w:r>
      <w:r w:rsidRPr="000D43E2">
        <w:rPr>
          <w:b/>
          <w:sz w:val="24"/>
          <w:szCs w:val="24"/>
        </w:rPr>
        <w:t>-&gt;</w:t>
      </w:r>
      <w:r w:rsidRPr="000D43E2">
        <w:rPr>
          <w:sz w:val="24"/>
          <w:szCs w:val="24"/>
        </w:rPr>
        <w:t xml:space="preserve"> nearest_lat,  nearest_lat, nearest_long, dname1, dcode1</w:t>
      </w:r>
    </w:p>
    <w:p w:rsidR="000D43E2" w:rsidRPr="000D43E2" w:rsidRDefault="000D43E2" w:rsidP="0078408B">
      <w:pPr>
        <w:pStyle w:val="ListParagraph"/>
        <w:numPr>
          <w:ilvl w:val="0"/>
          <w:numId w:val="9"/>
        </w:numPr>
        <w:spacing w:after="160" w:line="259" w:lineRule="auto"/>
        <w:ind w:left="990"/>
        <w:rPr>
          <w:sz w:val="24"/>
          <w:szCs w:val="24"/>
        </w:rPr>
      </w:pPr>
      <w:r w:rsidRPr="000D43E2">
        <w:rPr>
          <w:sz w:val="24"/>
          <w:szCs w:val="24"/>
          <w:u w:val="single"/>
        </w:rPr>
        <w:t>dname1</w:t>
      </w:r>
      <w:r w:rsidRPr="000D43E2">
        <w:rPr>
          <w:sz w:val="24"/>
          <w:szCs w:val="24"/>
        </w:rPr>
        <w:t xml:space="preserve">, </w:t>
      </w:r>
      <w:r w:rsidRPr="000D43E2">
        <w:rPr>
          <w:sz w:val="24"/>
          <w:szCs w:val="24"/>
          <w:u w:val="single"/>
        </w:rPr>
        <w:t>dcode1</w:t>
      </w:r>
      <w:r w:rsidRPr="000D43E2">
        <w:rPr>
          <w:b/>
          <w:sz w:val="24"/>
          <w:szCs w:val="24"/>
        </w:rPr>
        <w:t xml:space="preserve"> -&gt;</w:t>
      </w:r>
      <w:r w:rsidRPr="000D43E2">
        <w:rPr>
          <w:sz w:val="24"/>
          <w:szCs w:val="24"/>
        </w:rPr>
        <w:t xml:space="preserve"> dname2, dcode2, country</w:t>
      </w:r>
    </w:p>
    <w:p w:rsidR="00BE1934" w:rsidRPr="00CF2725" w:rsidRDefault="00BE1934" w:rsidP="006A4C2F">
      <w:pPr>
        <w:jc w:val="both"/>
        <w:rPr>
          <w:rFonts w:eastAsia="Arial Unicode MS" w:cs="Arial Unicode MS"/>
          <w:b/>
          <w:sz w:val="36"/>
          <w:szCs w:val="24"/>
          <w:u w:val="single"/>
          <w:rPrChange w:id="268" w:author="Admin" w:date="2014-05-29T17:35:00Z">
            <w:rPr>
              <w:rFonts w:eastAsia="Arial Unicode MS" w:cs="Arial Unicode MS"/>
              <w:b/>
              <w:sz w:val="28"/>
              <w:szCs w:val="24"/>
              <w:u w:val="single"/>
            </w:rPr>
          </w:rPrChange>
        </w:rPr>
      </w:pPr>
      <w:r w:rsidRPr="00CF2725">
        <w:rPr>
          <w:rFonts w:eastAsia="Arial Unicode MS" w:cs="Arial Unicode MS"/>
          <w:b/>
          <w:sz w:val="36"/>
          <w:szCs w:val="24"/>
          <w:u w:val="single"/>
          <w:rPrChange w:id="269" w:author="Admin" w:date="2014-05-29T17:35:00Z">
            <w:rPr>
              <w:rFonts w:eastAsia="Arial Unicode MS" w:cs="Arial Unicode MS"/>
              <w:b/>
              <w:sz w:val="28"/>
              <w:szCs w:val="24"/>
              <w:u w:val="single"/>
            </w:rPr>
          </w:rPrChange>
        </w:rPr>
        <w:t>(ii) Data Import Decisions:</w:t>
      </w:r>
    </w:p>
    <w:p w:rsidR="00BE1934" w:rsidRPr="000A05A6" w:rsidRDefault="00BE1934" w:rsidP="0093251F">
      <w:pPr>
        <w:pStyle w:val="ListParagraph"/>
        <w:widowControl w:val="0"/>
        <w:numPr>
          <w:ilvl w:val="0"/>
          <w:numId w:val="8"/>
        </w:numPr>
        <w:autoSpaceDE w:val="0"/>
        <w:autoSpaceDN w:val="0"/>
        <w:adjustRightInd w:val="0"/>
        <w:spacing w:after="0" w:line="240" w:lineRule="auto"/>
        <w:ind w:left="0" w:firstLine="0"/>
        <w:jc w:val="both"/>
        <w:rPr>
          <w:rFonts w:eastAsia="Arial Unicode MS" w:cs="Arial Unicode MS"/>
          <w:sz w:val="24"/>
          <w:szCs w:val="24"/>
        </w:rPr>
      </w:pPr>
      <w:r w:rsidRPr="000A05A6">
        <w:rPr>
          <w:rFonts w:eastAsia="Arial Unicode MS" w:cs="Arial Unicode MS"/>
          <w:sz w:val="24"/>
          <w:szCs w:val="24"/>
        </w:rPr>
        <w:t>Did you delete any of the original data? i.e., did any of the original data not</w:t>
      </w:r>
      <w:r w:rsidR="006A4C2F" w:rsidRPr="000A05A6">
        <w:rPr>
          <w:rFonts w:eastAsia="Arial Unicode MS" w:cs="Arial Unicode MS"/>
          <w:sz w:val="24"/>
          <w:szCs w:val="24"/>
        </w:rPr>
        <w:t xml:space="preserve"> </w:t>
      </w:r>
      <w:r w:rsidRPr="000A05A6">
        <w:rPr>
          <w:rFonts w:eastAsia="Arial Unicode MS" w:cs="Arial Unicode MS"/>
          <w:sz w:val="24"/>
          <w:szCs w:val="24"/>
        </w:rPr>
        <w:t>end up in your database?</w:t>
      </w:r>
    </w:p>
    <w:p w:rsidR="00BE1934" w:rsidRPr="000A05A6" w:rsidRDefault="00BE1934" w:rsidP="0078408B">
      <w:pPr>
        <w:pStyle w:val="NoSpacing"/>
        <w:ind w:firstLine="720"/>
        <w:rPr>
          <w:sz w:val="24"/>
          <w:szCs w:val="24"/>
        </w:rPr>
      </w:pPr>
      <w:r w:rsidRPr="000A05A6">
        <w:rPr>
          <w:sz w:val="24"/>
          <w:szCs w:val="24"/>
        </w:rPr>
        <w:t>We did not delete any data from the original files. All of the data from the original files are present in the database.</w:t>
      </w:r>
    </w:p>
    <w:p w:rsidR="00BE1934" w:rsidRPr="000A05A6" w:rsidRDefault="00BE1934" w:rsidP="0093251F">
      <w:pPr>
        <w:pStyle w:val="ListParagraph"/>
        <w:widowControl w:val="0"/>
        <w:numPr>
          <w:ilvl w:val="0"/>
          <w:numId w:val="8"/>
        </w:numPr>
        <w:autoSpaceDE w:val="0"/>
        <w:autoSpaceDN w:val="0"/>
        <w:adjustRightInd w:val="0"/>
        <w:spacing w:after="0" w:line="240" w:lineRule="auto"/>
        <w:ind w:left="0" w:firstLine="0"/>
        <w:jc w:val="both"/>
        <w:rPr>
          <w:rFonts w:eastAsia="Arial Unicode MS" w:cs="Arial Unicode MS"/>
          <w:sz w:val="24"/>
          <w:szCs w:val="24"/>
        </w:rPr>
      </w:pPr>
      <w:r w:rsidRPr="000A05A6">
        <w:rPr>
          <w:rFonts w:eastAsia="Arial Unicode MS" w:cs="Arial Unicode MS"/>
          <w:sz w:val="24"/>
          <w:szCs w:val="24"/>
        </w:rPr>
        <w:t>Did you modify any of the original data?</w:t>
      </w:r>
    </w:p>
    <w:p w:rsidR="00BE1934" w:rsidRPr="000A05A6" w:rsidRDefault="006A4C2F" w:rsidP="0078408B">
      <w:pPr>
        <w:pStyle w:val="NoSpacing"/>
        <w:ind w:firstLine="720"/>
        <w:rPr>
          <w:sz w:val="24"/>
          <w:szCs w:val="24"/>
        </w:rPr>
      </w:pPr>
      <w:r w:rsidRPr="000A05A6">
        <w:rPr>
          <w:sz w:val="24"/>
          <w:szCs w:val="24"/>
        </w:rPr>
        <w:t xml:space="preserve">Yes, some modifications were made to avoid redundancy </w:t>
      </w:r>
      <w:r w:rsidR="000A05A6">
        <w:rPr>
          <w:sz w:val="24"/>
          <w:szCs w:val="24"/>
        </w:rPr>
        <w:t xml:space="preserve">and prevent any future update anomalies </w:t>
      </w:r>
      <w:r w:rsidRPr="000A05A6">
        <w:rPr>
          <w:sz w:val="24"/>
          <w:szCs w:val="24"/>
        </w:rPr>
        <w:t xml:space="preserve">in the database. </w:t>
      </w:r>
    </w:p>
    <w:p w:rsidR="00D331E5" w:rsidRDefault="00BE1934" w:rsidP="0093251F">
      <w:pPr>
        <w:pStyle w:val="ListParagraph"/>
        <w:numPr>
          <w:ilvl w:val="0"/>
          <w:numId w:val="8"/>
        </w:numPr>
        <w:spacing w:after="0" w:line="240" w:lineRule="auto"/>
        <w:ind w:left="0" w:firstLine="0"/>
        <w:rPr>
          <w:ins w:id="270" w:author="Admin" w:date="2014-05-29T17:33:00Z"/>
          <w:rFonts w:eastAsia="Arial Unicode MS" w:cs="Arial Unicode MS"/>
          <w:sz w:val="24"/>
          <w:szCs w:val="24"/>
        </w:rPr>
      </w:pPr>
      <w:r w:rsidRPr="000A05A6">
        <w:rPr>
          <w:rFonts w:eastAsia="Arial Unicode MS" w:cs="Arial Unicode MS"/>
          <w:sz w:val="24"/>
          <w:szCs w:val="24"/>
        </w:rPr>
        <w:t xml:space="preserve">Which files did you need to change the most, </w:t>
      </w:r>
      <w:r w:rsidR="000A05A6">
        <w:rPr>
          <w:rFonts w:eastAsia="Arial Unicode MS" w:cs="Arial Unicode MS"/>
          <w:sz w:val="24"/>
          <w:szCs w:val="24"/>
        </w:rPr>
        <w:t>&amp;</w:t>
      </w:r>
      <w:r w:rsidRPr="000A05A6">
        <w:rPr>
          <w:rFonts w:eastAsia="Arial Unicode MS" w:cs="Arial Unicode MS"/>
          <w:sz w:val="24"/>
          <w:szCs w:val="24"/>
        </w:rPr>
        <w:t xml:space="preserve"> roughly how many records did</w:t>
      </w:r>
      <w:r w:rsidR="006A4C2F" w:rsidRPr="000A05A6">
        <w:rPr>
          <w:rFonts w:eastAsia="Arial Unicode MS" w:cs="Arial Unicode MS"/>
          <w:sz w:val="24"/>
          <w:szCs w:val="24"/>
        </w:rPr>
        <w:t xml:space="preserve"> </w:t>
      </w:r>
      <w:r w:rsidRPr="000A05A6">
        <w:rPr>
          <w:rFonts w:eastAsia="Arial Unicode MS" w:cs="Arial Unicode MS"/>
          <w:sz w:val="24"/>
          <w:szCs w:val="24"/>
        </w:rPr>
        <w:t>you delete or modify from those files?</w:t>
      </w:r>
      <w:del w:id="271" w:author="Admin" w:date="2014-05-29T17:33:00Z">
        <w:r w:rsidR="000A05A6" w:rsidDel="00D331E5">
          <w:rPr>
            <w:rFonts w:eastAsia="Arial Unicode MS" w:cs="Arial Unicode MS"/>
            <w:sz w:val="24"/>
            <w:szCs w:val="24"/>
          </w:rPr>
          <w:delText>,</w:delText>
        </w:r>
      </w:del>
      <w:ins w:id="272" w:author="Admin" w:date="2014-05-29T17:33:00Z">
        <w:r w:rsidR="00D331E5">
          <w:rPr>
            <w:rFonts w:eastAsia="Arial Unicode MS" w:cs="Arial Unicode MS"/>
            <w:sz w:val="24"/>
            <w:szCs w:val="24"/>
          </w:rPr>
          <w:t xml:space="preserve"> </w:t>
        </w:r>
      </w:ins>
    </w:p>
    <w:p w:rsidR="003C0AAF" w:rsidRPr="000A05A6" w:rsidRDefault="000A05A6" w:rsidP="0093251F">
      <w:pPr>
        <w:pStyle w:val="ListParagraph"/>
        <w:numPr>
          <w:ilvl w:val="0"/>
          <w:numId w:val="8"/>
        </w:numPr>
        <w:spacing w:after="0" w:line="240" w:lineRule="auto"/>
        <w:ind w:left="0" w:firstLine="0"/>
        <w:rPr>
          <w:rFonts w:eastAsia="Arial Unicode MS" w:cs="Arial Unicode MS"/>
          <w:sz w:val="24"/>
          <w:szCs w:val="24"/>
        </w:rPr>
      </w:pPr>
      <w:del w:id="273" w:author="Admin" w:date="2014-05-29T17:33:00Z">
        <w:r w:rsidDel="00D331E5">
          <w:rPr>
            <w:rFonts w:eastAsia="Arial Unicode MS" w:cs="Arial Unicode MS"/>
            <w:sz w:val="24"/>
            <w:szCs w:val="24"/>
          </w:rPr>
          <w:delText xml:space="preserve"> </w:delText>
        </w:r>
        <w:r w:rsidR="003C0AAF" w:rsidRPr="000A05A6" w:rsidDel="00D331E5">
          <w:rPr>
            <w:rFonts w:eastAsia="Arial Unicode MS" w:cs="Arial Unicode MS"/>
            <w:sz w:val="24"/>
            <w:szCs w:val="24"/>
          </w:rPr>
          <w:delText xml:space="preserve"> 4. </w:delText>
        </w:r>
        <w:r w:rsidR="0093251F" w:rsidRPr="000A05A6" w:rsidDel="00D331E5">
          <w:rPr>
            <w:rFonts w:eastAsia="Arial Unicode MS" w:cs="Arial Unicode MS"/>
            <w:sz w:val="24"/>
            <w:szCs w:val="24"/>
          </w:rPr>
          <w:tab/>
        </w:r>
      </w:del>
      <w:r w:rsidR="003C0AAF" w:rsidRPr="000A05A6">
        <w:rPr>
          <w:rFonts w:eastAsia="Arial Unicode MS" w:cs="Arial Unicode MS"/>
          <w:sz w:val="24"/>
          <w:szCs w:val="24"/>
        </w:rPr>
        <w:t>Why did you make the modifications to the data that you did?</w:t>
      </w:r>
    </w:p>
    <w:p w:rsidR="00BE1934" w:rsidRPr="000A05A6" w:rsidRDefault="00BE1934" w:rsidP="003C0AAF">
      <w:pPr>
        <w:pStyle w:val="ListParagraph"/>
        <w:widowControl w:val="0"/>
        <w:autoSpaceDE w:val="0"/>
        <w:autoSpaceDN w:val="0"/>
        <w:adjustRightInd w:val="0"/>
        <w:spacing w:after="0" w:line="240" w:lineRule="auto"/>
        <w:ind w:left="0"/>
        <w:jc w:val="both"/>
        <w:rPr>
          <w:rFonts w:eastAsia="Arial Unicode MS" w:cs="Arial Unicode MS"/>
          <w:sz w:val="24"/>
          <w:szCs w:val="24"/>
        </w:rPr>
      </w:pPr>
    </w:p>
    <w:p w:rsidR="00BE1934" w:rsidRPr="000A05A6" w:rsidRDefault="00BE1934" w:rsidP="006A4C2F">
      <w:pPr>
        <w:pStyle w:val="ListParagraph"/>
        <w:widowControl w:val="0"/>
        <w:autoSpaceDE w:val="0"/>
        <w:autoSpaceDN w:val="0"/>
        <w:adjustRightInd w:val="0"/>
        <w:ind w:left="0"/>
        <w:jc w:val="both"/>
        <w:rPr>
          <w:rFonts w:eastAsia="Arial Unicode MS" w:cs="Arial Unicode MS"/>
          <w:sz w:val="24"/>
          <w:szCs w:val="24"/>
        </w:rPr>
      </w:pPr>
      <w:r w:rsidRPr="000A05A6">
        <w:rPr>
          <w:rFonts w:eastAsia="Arial Unicode MS" w:cs="Arial Unicode MS"/>
          <w:sz w:val="24"/>
          <w:szCs w:val="24"/>
        </w:rPr>
        <w:lastRenderedPageBreak/>
        <w:t xml:space="preserve">We </w:t>
      </w:r>
      <w:r w:rsidRPr="000A05A6">
        <w:rPr>
          <w:rFonts w:eastAsia="Arial Unicode MS" w:cs="Arial Unicode MS"/>
          <w:b/>
          <w:sz w:val="24"/>
          <w:szCs w:val="24"/>
        </w:rPr>
        <w:t xml:space="preserve">decompose friendlist and followlist </w:t>
      </w:r>
      <w:r w:rsidRPr="000A05A6">
        <w:rPr>
          <w:rFonts w:eastAsia="Arial Unicode MS" w:cs="Arial Unicode MS"/>
          <w:sz w:val="24"/>
          <w:szCs w:val="24"/>
        </w:rPr>
        <w:t xml:space="preserve">because they were not in 1NF. We </w:t>
      </w:r>
      <w:r w:rsidRPr="000A05A6">
        <w:rPr>
          <w:rFonts w:eastAsia="Arial Unicode MS" w:cs="Arial Unicode MS"/>
          <w:b/>
          <w:sz w:val="24"/>
          <w:szCs w:val="24"/>
        </w:rPr>
        <w:t xml:space="preserve">decomposed original checkins table into checkins, locations, place_level1, and place_level2 </w:t>
      </w:r>
      <w:r w:rsidRPr="000A05A6">
        <w:rPr>
          <w:rFonts w:eastAsia="Arial Unicode MS" w:cs="Arial Unicode MS"/>
          <w:sz w:val="24"/>
          <w:szCs w:val="24"/>
        </w:rPr>
        <w:t>because the original checkins table had lot of redundancy and was also not in BCNF. The following table depicts all changes we made to data files.</w:t>
      </w:r>
    </w:p>
    <w:tbl>
      <w:tblPr>
        <w:tblStyle w:val="TableGrid"/>
        <w:tblW w:w="0" w:type="auto"/>
        <w:jc w:val="center"/>
        <w:tblLayout w:type="fixed"/>
        <w:tblLook w:val="04A0" w:firstRow="1" w:lastRow="0" w:firstColumn="1" w:lastColumn="0" w:noHBand="0" w:noVBand="1"/>
      </w:tblPr>
      <w:tblGrid>
        <w:gridCol w:w="2268"/>
        <w:gridCol w:w="5287"/>
        <w:gridCol w:w="2250"/>
      </w:tblGrid>
      <w:tr w:rsidR="00BE1934" w:rsidRPr="006A4C2F" w:rsidTr="003C0AAF">
        <w:trPr>
          <w:jc w:val="center"/>
        </w:trPr>
        <w:tc>
          <w:tcPr>
            <w:tcW w:w="2268" w:type="dxa"/>
          </w:tcPr>
          <w:p w:rsidR="00BE1934" w:rsidRPr="003C0AAF" w:rsidRDefault="00BE1934" w:rsidP="006C2630">
            <w:pPr>
              <w:pStyle w:val="ListParagraph"/>
              <w:widowControl w:val="0"/>
              <w:autoSpaceDE w:val="0"/>
              <w:autoSpaceDN w:val="0"/>
              <w:adjustRightInd w:val="0"/>
              <w:spacing w:line="240" w:lineRule="auto"/>
              <w:ind w:left="0"/>
              <w:rPr>
                <w:rFonts w:eastAsia="Arial Unicode MS" w:cs="Arial Unicode MS"/>
                <w:b/>
                <w:sz w:val="24"/>
                <w:szCs w:val="24"/>
              </w:rPr>
            </w:pPr>
            <w:r w:rsidRPr="003C0AAF">
              <w:rPr>
                <w:rFonts w:eastAsia="Arial Unicode MS" w:cs="Arial Unicode MS"/>
                <w:b/>
                <w:sz w:val="24"/>
                <w:szCs w:val="24"/>
              </w:rPr>
              <w:t>Decomposed Tables</w:t>
            </w:r>
          </w:p>
        </w:tc>
        <w:tc>
          <w:tcPr>
            <w:tcW w:w="5287" w:type="dxa"/>
          </w:tcPr>
          <w:p w:rsidR="00BE1934" w:rsidRPr="003C0AAF" w:rsidRDefault="00BE1934" w:rsidP="006C2630">
            <w:pPr>
              <w:pStyle w:val="ListParagraph"/>
              <w:widowControl w:val="0"/>
              <w:autoSpaceDE w:val="0"/>
              <w:autoSpaceDN w:val="0"/>
              <w:adjustRightInd w:val="0"/>
              <w:spacing w:line="240" w:lineRule="auto"/>
              <w:ind w:left="0"/>
              <w:rPr>
                <w:rFonts w:eastAsia="Arial Unicode MS" w:cs="Arial Unicode MS"/>
                <w:b/>
                <w:sz w:val="24"/>
                <w:szCs w:val="24"/>
              </w:rPr>
            </w:pPr>
            <w:r w:rsidRPr="003C0AAF">
              <w:rPr>
                <w:rFonts w:eastAsia="Arial Unicode MS" w:cs="Arial Unicode MS"/>
                <w:b/>
                <w:sz w:val="24"/>
                <w:szCs w:val="24"/>
              </w:rPr>
              <w:t xml:space="preserve">Attributes </w:t>
            </w:r>
          </w:p>
        </w:tc>
        <w:tc>
          <w:tcPr>
            <w:tcW w:w="2250" w:type="dxa"/>
          </w:tcPr>
          <w:p w:rsidR="00BE1934" w:rsidRPr="003C0AAF" w:rsidRDefault="006A4C2F" w:rsidP="006C2630">
            <w:pPr>
              <w:pStyle w:val="ListParagraph"/>
              <w:widowControl w:val="0"/>
              <w:autoSpaceDE w:val="0"/>
              <w:autoSpaceDN w:val="0"/>
              <w:adjustRightInd w:val="0"/>
              <w:spacing w:line="240" w:lineRule="auto"/>
              <w:ind w:left="0"/>
              <w:rPr>
                <w:rFonts w:eastAsia="Arial Unicode MS" w:cs="Arial Unicode MS"/>
                <w:b/>
                <w:sz w:val="24"/>
                <w:szCs w:val="24"/>
              </w:rPr>
            </w:pPr>
            <w:r w:rsidRPr="003C0AAF">
              <w:rPr>
                <w:rFonts w:eastAsia="Arial Unicode MS" w:cs="Arial Unicode MS"/>
                <w:b/>
                <w:sz w:val="24"/>
                <w:szCs w:val="24"/>
              </w:rPr>
              <w:t xml:space="preserve">Number of </w:t>
            </w:r>
            <w:r w:rsidR="00BE1934" w:rsidRPr="003C0AAF">
              <w:rPr>
                <w:rFonts w:eastAsia="Arial Unicode MS" w:cs="Arial Unicode MS"/>
                <w:b/>
                <w:sz w:val="24"/>
                <w:szCs w:val="24"/>
              </w:rPr>
              <w:t>Records</w:t>
            </w:r>
          </w:p>
        </w:tc>
      </w:tr>
      <w:tr w:rsidR="00BE1934" w:rsidRPr="006A4C2F" w:rsidTr="003C0AAF">
        <w:trPr>
          <w:jc w:val="center"/>
        </w:trPr>
        <w:tc>
          <w:tcPr>
            <w:tcW w:w="2268" w:type="dxa"/>
          </w:tcPr>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followlist</w:t>
            </w:r>
          </w:p>
        </w:tc>
        <w:tc>
          <w:tcPr>
            <w:tcW w:w="5287" w:type="dxa"/>
          </w:tcPr>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user_id, follower_user_id</w:t>
            </w:r>
          </w:p>
        </w:tc>
        <w:tc>
          <w:tcPr>
            <w:tcW w:w="2250" w:type="dxa"/>
          </w:tcPr>
          <w:p w:rsidR="00BE1934" w:rsidRPr="006A4C2F" w:rsidRDefault="00BE1934" w:rsidP="000A05A6">
            <w:pPr>
              <w:pStyle w:val="ListParagraph"/>
              <w:widowControl w:val="0"/>
              <w:autoSpaceDE w:val="0"/>
              <w:autoSpaceDN w:val="0"/>
              <w:adjustRightInd w:val="0"/>
              <w:spacing w:line="240" w:lineRule="auto"/>
              <w:ind w:left="0"/>
              <w:jc w:val="center"/>
              <w:rPr>
                <w:rFonts w:eastAsia="Arial Unicode MS" w:cs="Arial Unicode MS"/>
                <w:sz w:val="24"/>
                <w:szCs w:val="24"/>
              </w:rPr>
            </w:pPr>
            <w:r w:rsidRPr="006A4C2F">
              <w:rPr>
                <w:rFonts w:eastAsia="Arial Unicode MS" w:cs="Arial Unicode MS"/>
                <w:sz w:val="24"/>
                <w:szCs w:val="24"/>
              </w:rPr>
              <w:t>54214</w:t>
            </w:r>
          </w:p>
        </w:tc>
      </w:tr>
      <w:tr w:rsidR="00BE1934" w:rsidRPr="006A4C2F" w:rsidTr="003C0AAF">
        <w:trPr>
          <w:jc w:val="center"/>
        </w:trPr>
        <w:tc>
          <w:tcPr>
            <w:tcW w:w="2268" w:type="dxa"/>
          </w:tcPr>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friendlist</w:t>
            </w:r>
          </w:p>
        </w:tc>
        <w:tc>
          <w:tcPr>
            <w:tcW w:w="5287" w:type="dxa"/>
          </w:tcPr>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user_id, friend_user_id</w:t>
            </w:r>
          </w:p>
        </w:tc>
        <w:tc>
          <w:tcPr>
            <w:tcW w:w="2250" w:type="dxa"/>
          </w:tcPr>
          <w:p w:rsidR="00BE1934" w:rsidRPr="006A4C2F" w:rsidRDefault="00BE1934" w:rsidP="000A05A6">
            <w:pPr>
              <w:pStyle w:val="ListParagraph"/>
              <w:widowControl w:val="0"/>
              <w:autoSpaceDE w:val="0"/>
              <w:autoSpaceDN w:val="0"/>
              <w:adjustRightInd w:val="0"/>
              <w:spacing w:line="240" w:lineRule="auto"/>
              <w:ind w:left="0"/>
              <w:jc w:val="center"/>
              <w:rPr>
                <w:rFonts w:eastAsia="Arial Unicode MS" w:cs="Arial Unicode MS"/>
                <w:sz w:val="24"/>
                <w:szCs w:val="24"/>
              </w:rPr>
            </w:pPr>
            <w:r w:rsidRPr="006A4C2F">
              <w:rPr>
                <w:rFonts w:eastAsia="Arial Unicode MS" w:cs="Arial Unicode MS"/>
                <w:sz w:val="24"/>
                <w:szCs w:val="24"/>
              </w:rPr>
              <w:t>26452</w:t>
            </w:r>
          </w:p>
        </w:tc>
      </w:tr>
      <w:tr w:rsidR="00BE1934" w:rsidRPr="006A4C2F" w:rsidTr="003C0AAF">
        <w:trPr>
          <w:jc w:val="center"/>
        </w:trPr>
        <w:tc>
          <w:tcPr>
            <w:tcW w:w="2268" w:type="dxa"/>
          </w:tcPr>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checkins</w:t>
            </w:r>
          </w:p>
        </w:tc>
        <w:tc>
          <w:tcPr>
            <w:tcW w:w="5287" w:type="dxa"/>
          </w:tcPr>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user_id,location_id,checkin_date,checkin_time</w:t>
            </w:r>
          </w:p>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checkin_lat, checkin_long, dist_lat_long</w:t>
            </w:r>
          </w:p>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postal_code, place_name</w:t>
            </w:r>
          </w:p>
        </w:tc>
        <w:tc>
          <w:tcPr>
            <w:tcW w:w="2250" w:type="dxa"/>
          </w:tcPr>
          <w:p w:rsidR="00BE1934" w:rsidRPr="006A4C2F" w:rsidRDefault="00BE1934" w:rsidP="000A05A6">
            <w:pPr>
              <w:pStyle w:val="ListParagraph"/>
              <w:widowControl w:val="0"/>
              <w:autoSpaceDE w:val="0"/>
              <w:autoSpaceDN w:val="0"/>
              <w:adjustRightInd w:val="0"/>
              <w:spacing w:line="240" w:lineRule="auto"/>
              <w:ind w:left="0"/>
              <w:jc w:val="center"/>
              <w:rPr>
                <w:rFonts w:eastAsia="Arial Unicode MS" w:cs="Arial Unicode MS"/>
                <w:sz w:val="24"/>
                <w:szCs w:val="24"/>
              </w:rPr>
            </w:pPr>
            <w:r w:rsidRPr="006A4C2F">
              <w:rPr>
                <w:rFonts w:eastAsia="Arial Unicode MS" w:cs="Arial Unicode MS"/>
                <w:sz w:val="24"/>
                <w:szCs w:val="24"/>
              </w:rPr>
              <w:t>563737</w:t>
            </w:r>
          </w:p>
        </w:tc>
      </w:tr>
      <w:tr w:rsidR="00BE1934" w:rsidRPr="006A4C2F" w:rsidTr="003C0AAF">
        <w:trPr>
          <w:jc w:val="center"/>
        </w:trPr>
        <w:tc>
          <w:tcPr>
            <w:tcW w:w="2268" w:type="dxa"/>
          </w:tcPr>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locations</w:t>
            </w:r>
          </w:p>
        </w:tc>
        <w:tc>
          <w:tcPr>
            <w:tcW w:w="5287" w:type="dxa"/>
          </w:tcPr>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location_id, location_name, add_date</w:t>
            </w:r>
          </w:p>
        </w:tc>
        <w:tc>
          <w:tcPr>
            <w:tcW w:w="2250" w:type="dxa"/>
          </w:tcPr>
          <w:p w:rsidR="00BE1934" w:rsidRPr="006A4C2F" w:rsidRDefault="00BE1934" w:rsidP="000A05A6">
            <w:pPr>
              <w:pStyle w:val="ListParagraph"/>
              <w:widowControl w:val="0"/>
              <w:autoSpaceDE w:val="0"/>
              <w:autoSpaceDN w:val="0"/>
              <w:adjustRightInd w:val="0"/>
              <w:spacing w:line="240" w:lineRule="auto"/>
              <w:ind w:left="0"/>
              <w:jc w:val="center"/>
              <w:rPr>
                <w:rFonts w:eastAsia="Arial Unicode MS" w:cs="Arial Unicode MS"/>
                <w:sz w:val="24"/>
                <w:szCs w:val="24"/>
              </w:rPr>
            </w:pPr>
            <w:r w:rsidRPr="006A4C2F">
              <w:rPr>
                <w:rFonts w:eastAsia="Arial Unicode MS" w:cs="Arial Unicode MS"/>
                <w:sz w:val="24"/>
                <w:szCs w:val="24"/>
              </w:rPr>
              <w:t>220811</w:t>
            </w:r>
          </w:p>
        </w:tc>
      </w:tr>
      <w:tr w:rsidR="00BE1934" w:rsidRPr="006A4C2F" w:rsidTr="003C0AAF">
        <w:trPr>
          <w:jc w:val="center"/>
        </w:trPr>
        <w:tc>
          <w:tcPr>
            <w:tcW w:w="2268" w:type="dxa"/>
          </w:tcPr>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place_level1</w:t>
            </w:r>
          </w:p>
        </w:tc>
        <w:tc>
          <w:tcPr>
            <w:tcW w:w="5287" w:type="dxa"/>
          </w:tcPr>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postal_code, place_name, nearest_lat</w:t>
            </w:r>
          </w:p>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nearest_long, dname1, dcode1</w:t>
            </w:r>
          </w:p>
        </w:tc>
        <w:tc>
          <w:tcPr>
            <w:tcW w:w="2250" w:type="dxa"/>
          </w:tcPr>
          <w:p w:rsidR="00BE1934" w:rsidRPr="006A4C2F" w:rsidRDefault="00BE1934" w:rsidP="000A05A6">
            <w:pPr>
              <w:pStyle w:val="ListParagraph"/>
              <w:widowControl w:val="0"/>
              <w:autoSpaceDE w:val="0"/>
              <w:autoSpaceDN w:val="0"/>
              <w:adjustRightInd w:val="0"/>
              <w:spacing w:line="240" w:lineRule="auto"/>
              <w:ind w:left="0"/>
              <w:jc w:val="center"/>
              <w:rPr>
                <w:rFonts w:eastAsia="Arial Unicode MS" w:cs="Arial Unicode MS"/>
                <w:sz w:val="24"/>
                <w:szCs w:val="24"/>
              </w:rPr>
            </w:pPr>
            <w:r w:rsidRPr="006A4C2F">
              <w:rPr>
                <w:rFonts w:eastAsia="Arial Unicode MS" w:cs="Arial Unicode MS"/>
                <w:sz w:val="24"/>
                <w:szCs w:val="24"/>
              </w:rPr>
              <w:t>563737</w:t>
            </w:r>
          </w:p>
        </w:tc>
      </w:tr>
      <w:tr w:rsidR="00BE1934" w:rsidRPr="006A4C2F" w:rsidTr="003C0AAF">
        <w:trPr>
          <w:trHeight w:val="59"/>
          <w:jc w:val="center"/>
        </w:trPr>
        <w:tc>
          <w:tcPr>
            <w:tcW w:w="2268" w:type="dxa"/>
          </w:tcPr>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place_level2</w:t>
            </w:r>
          </w:p>
        </w:tc>
        <w:tc>
          <w:tcPr>
            <w:tcW w:w="5287" w:type="dxa"/>
          </w:tcPr>
          <w:p w:rsidR="00BE1934" w:rsidRPr="006A4C2F" w:rsidRDefault="00BE1934" w:rsidP="006C2630">
            <w:pPr>
              <w:pStyle w:val="ListParagraph"/>
              <w:widowControl w:val="0"/>
              <w:autoSpaceDE w:val="0"/>
              <w:autoSpaceDN w:val="0"/>
              <w:adjustRightInd w:val="0"/>
              <w:spacing w:line="240" w:lineRule="auto"/>
              <w:ind w:left="0"/>
              <w:rPr>
                <w:rFonts w:eastAsia="Arial Unicode MS" w:cs="Arial Unicode MS"/>
                <w:sz w:val="24"/>
                <w:szCs w:val="24"/>
              </w:rPr>
            </w:pPr>
            <w:r w:rsidRPr="006A4C2F">
              <w:rPr>
                <w:rFonts w:eastAsia="Arial Unicode MS" w:cs="Arial Unicode MS"/>
                <w:sz w:val="24"/>
                <w:szCs w:val="24"/>
              </w:rPr>
              <w:t>dname1, dcode1, dname2, dcode2, country</w:t>
            </w:r>
          </w:p>
        </w:tc>
        <w:tc>
          <w:tcPr>
            <w:tcW w:w="2250" w:type="dxa"/>
          </w:tcPr>
          <w:p w:rsidR="00BE1934" w:rsidRPr="006A4C2F" w:rsidRDefault="00BE1934" w:rsidP="000A05A6">
            <w:pPr>
              <w:pStyle w:val="ListParagraph"/>
              <w:widowControl w:val="0"/>
              <w:autoSpaceDE w:val="0"/>
              <w:autoSpaceDN w:val="0"/>
              <w:adjustRightInd w:val="0"/>
              <w:spacing w:line="240" w:lineRule="auto"/>
              <w:ind w:left="0"/>
              <w:jc w:val="center"/>
              <w:rPr>
                <w:rFonts w:eastAsia="Arial Unicode MS" w:cs="Arial Unicode MS"/>
                <w:sz w:val="24"/>
                <w:szCs w:val="24"/>
              </w:rPr>
            </w:pPr>
            <w:r w:rsidRPr="006A4C2F">
              <w:rPr>
                <w:rFonts w:eastAsia="Arial Unicode MS" w:cs="Arial Unicode MS"/>
                <w:sz w:val="24"/>
                <w:szCs w:val="24"/>
              </w:rPr>
              <w:t>1127473</w:t>
            </w:r>
          </w:p>
        </w:tc>
      </w:tr>
    </w:tbl>
    <w:p w:rsidR="0078408B" w:rsidRDefault="0078408B" w:rsidP="006037AC">
      <w:pPr>
        <w:jc w:val="both"/>
        <w:rPr>
          <w:rFonts w:eastAsia="Arial Unicode MS" w:cs="Arial Unicode MS"/>
          <w:b/>
          <w:sz w:val="28"/>
          <w:szCs w:val="24"/>
          <w:u w:val="single"/>
        </w:rPr>
      </w:pPr>
      <w:bookmarkStart w:id="274" w:name="OLE_LINK154"/>
      <w:bookmarkStart w:id="275" w:name="OLE_LINK155"/>
      <w:bookmarkStart w:id="276" w:name="OLE_LINK156"/>
    </w:p>
    <w:p w:rsidR="00BE1934" w:rsidRPr="00CF2725" w:rsidRDefault="006037AC" w:rsidP="006037AC">
      <w:pPr>
        <w:jc w:val="both"/>
        <w:rPr>
          <w:rFonts w:eastAsia="Arial Unicode MS" w:cs="Arial Unicode MS"/>
          <w:b/>
          <w:sz w:val="36"/>
          <w:szCs w:val="24"/>
          <w:u w:val="single"/>
          <w:rPrChange w:id="277" w:author="Admin" w:date="2014-05-29T17:35:00Z">
            <w:rPr>
              <w:rFonts w:eastAsia="Arial Unicode MS" w:cs="Arial Unicode MS"/>
              <w:b/>
              <w:sz w:val="28"/>
              <w:szCs w:val="24"/>
              <w:u w:val="single"/>
            </w:rPr>
          </w:rPrChange>
        </w:rPr>
      </w:pPr>
      <w:r w:rsidRPr="00CF2725">
        <w:rPr>
          <w:rFonts w:eastAsia="Arial Unicode MS" w:cs="Arial Unicode MS"/>
          <w:b/>
          <w:sz w:val="36"/>
          <w:szCs w:val="24"/>
          <w:u w:val="single"/>
          <w:rPrChange w:id="278" w:author="Admin" w:date="2014-05-29T17:35:00Z">
            <w:rPr>
              <w:rFonts w:eastAsia="Arial Unicode MS" w:cs="Arial Unicode MS"/>
              <w:b/>
              <w:sz w:val="28"/>
              <w:szCs w:val="24"/>
              <w:u w:val="single"/>
            </w:rPr>
          </w:rPrChange>
        </w:rPr>
        <w:t xml:space="preserve">(iii.) </w:t>
      </w:r>
      <w:r w:rsidR="00BE1934" w:rsidRPr="00CF2725">
        <w:rPr>
          <w:rFonts w:eastAsia="Arial Unicode MS" w:cs="Arial Unicode MS"/>
          <w:b/>
          <w:sz w:val="36"/>
          <w:szCs w:val="24"/>
          <w:u w:val="single"/>
          <w:rPrChange w:id="279" w:author="Admin" w:date="2014-05-29T17:35:00Z">
            <w:rPr>
              <w:rFonts w:eastAsia="Arial Unicode MS" w:cs="Arial Unicode MS"/>
              <w:b/>
              <w:sz w:val="28"/>
              <w:szCs w:val="24"/>
              <w:u w:val="single"/>
            </w:rPr>
          </w:rPrChange>
        </w:rPr>
        <w:t xml:space="preserve">Index design decision: </w:t>
      </w:r>
    </w:p>
    <w:bookmarkEnd w:id="274"/>
    <w:bookmarkEnd w:id="275"/>
    <w:bookmarkEnd w:id="276"/>
    <w:p w:rsidR="00BE1934" w:rsidRPr="00FF4A3B" w:rsidRDefault="00BE1934" w:rsidP="005D43DF">
      <w:pPr>
        <w:ind w:firstLine="720"/>
        <w:jc w:val="both"/>
        <w:rPr>
          <w:rFonts w:eastAsia="Arial Unicode MS" w:cs="Arial Unicode MS"/>
          <w:sz w:val="24"/>
          <w:szCs w:val="24"/>
        </w:rPr>
      </w:pPr>
      <w:r w:rsidRPr="005D43DF">
        <w:rPr>
          <w:rFonts w:eastAsia="Arial Unicode MS" w:cs="Arial Unicode MS"/>
          <w:sz w:val="24"/>
          <w:szCs w:val="24"/>
        </w:rPr>
        <w:t>2.</w:t>
      </w:r>
      <w:r w:rsidRPr="00BD7EBC">
        <w:rPr>
          <w:rFonts w:eastAsia="Arial Unicode MS" w:cs="Arial Unicode MS"/>
          <w:b/>
          <w:sz w:val="24"/>
          <w:szCs w:val="24"/>
        </w:rPr>
        <w:t xml:space="preserve"> Easy Queries:</w:t>
      </w:r>
      <w:r w:rsidR="00FF4A3B">
        <w:rPr>
          <w:rFonts w:eastAsia="Arial Unicode MS" w:cs="Arial Unicode MS"/>
          <w:b/>
          <w:sz w:val="24"/>
          <w:szCs w:val="24"/>
        </w:rPr>
        <w:t xml:space="preserve"> </w:t>
      </w:r>
      <w:r w:rsidR="00FF4A3B" w:rsidRPr="00FF4A3B">
        <w:rPr>
          <w:rFonts w:eastAsia="Arial Unicode MS" w:cs="Arial Unicode MS"/>
          <w:sz w:val="24"/>
          <w:szCs w:val="24"/>
        </w:rPr>
        <w:t>(referring to the numbering</w:t>
      </w:r>
      <w:r w:rsidR="003D66BA">
        <w:rPr>
          <w:rFonts w:eastAsia="Arial Unicode MS" w:cs="Arial Unicode MS"/>
          <w:sz w:val="24"/>
          <w:szCs w:val="24"/>
        </w:rPr>
        <w:t xml:space="preserve"> in</w:t>
      </w:r>
      <w:r w:rsidR="00FF4A3B" w:rsidRPr="00FF4A3B">
        <w:rPr>
          <w:rFonts w:eastAsia="Arial Unicode MS" w:cs="Arial Unicode MS"/>
          <w:sz w:val="24"/>
          <w:szCs w:val="24"/>
        </w:rPr>
        <w:t xml:space="preserve"> the query file)</w:t>
      </w:r>
    </w:p>
    <w:p w:rsidR="006A4C2F" w:rsidRPr="006A4C2F" w:rsidRDefault="00BE1934" w:rsidP="006037AC">
      <w:pPr>
        <w:jc w:val="both"/>
        <w:rPr>
          <w:rFonts w:eastAsia="Arial Unicode MS" w:cs="Arial Unicode MS"/>
          <w:sz w:val="24"/>
          <w:szCs w:val="24"/>
        </w:rPr>
      </w:pPr>
      <w:r w:rsidRPr="006A4C2F">
        <w:rPr>
          <w:rFonts w:eastAsia="Arial Unicode MS" w:cs="Arial Unicode MS"/>
          <w:sz w:val="24"/>
          <w:szCs w:val="24"/>
        </w:rPr>
        <w:t>i. We created secondary index on location_name in locations table. Before we created the index, it was doing full table scan. However, it used index look up to find matching record of location_name=’zoo’.</w:t>
      </w:r>
      <w:r w:rsidR="00BD7EBC">
        <w:rPr>
          <w:rFonts w:eastAsia="Arial Unicode MS" w:cs="Arial Unicode MS"/>
          <w:sz w:val="24"/>
          <w:szCs w:val="24"/>
        </w:rPr>
        <w:t xml:space="preserve"> </w:t>
      </w:r>
      <w:r w:rsidRPr="006A4C2F">
        <w:rPr>
          <w:rFonts w:eastAsia="Arial Unicode MS" w:cs="Arial Unicode MS"/>
          <w:sz w:val="24"/>
          <w:szCs w:val="24"/>
        </w:rPr>
        <w:t>After index look up, this query finished executing in 0.02 sec compared to 0.10 sec (without using any index).</w:t>
      </w:r>
    </w:p>
    <w:p w:rsidR="00BE1934" w:rsidRPr="006A4C2F" w:rsidRDefault="004F7222" w:rsidP="006037AC">
      <w:pPr>
        <w:jc w:val="both"/>
        <w:rPr>
          <w:rFonts w:eastAsia="Arial Unicode MS" w:cs="Arial Unicode MS"/>
          <w:sz w:val="24"/>
          <w:szCs w:val="24"/>
        </w:rPr>
      </w:pPr>
      <w:r>
        <w:rPr>
          <w:rFonts w:eastAsia="Arial Unicode MS" w:cs="Arial Unicode MS"/>
          <w:sz w:val="24"/>
          <w:szCs w:val="24"/>
        </w:rPr>
        <w:t xml:space="preserve">ii. </w:t>
      </w:r>
      <w:r w:rsidR="00BE1934" w:rsidRPr="006A4C2F">
        <w:rPr>
          <w:rFonts w:eastAsia="Arial Unicode MS" w:cs="Arial Unicode MS"/>
          <w:sz w:val="24"/>
          <w:szCs w:val="24"/>
        </w:rPr>
        <w:t xml:space="preserve"> A) We created secondary index on country in place_level2 table. Before we created the index, it was doing full table scan. However, it used index look up to find matching record of country=’US’. </w:t>
      </w:r>
      <w:r w:rsidR="00BD7EBC">
        <w:rPr>
          <w:rFonts w:eastAsia="Arial Unicode MS" w:cs="Arial Unicode MS"/>
          <w:sz w:val="24"/>
          <w:szCs w:val="24"/>
        </w:rPr>
        <w:t xml:space="preserve"> </w:t>
      </w:r>
      <w:r w:rsidR="00BE1934" w:rsidRPr="006A4C2F">
        <w:rPr>
          <w:rFonts w:eastAsia="Arial Unicode MS" w:cs="Arial Unicode MS"/>
          <w:sz w:val="24"/>
          <w:szCs w:val="24"/>
        </w:rPr>
        <w:t>After index look up, this query finished executing in 0.00 sec compared to 1.58 sec (without using any index).</w:t>
      </w:r>
    </w:p>
    <w:p w:rsidR="00BE1934" w:rsidRPr="006A4C2F" w:rsidRDefault="00BD7EBC" w:rsidP="006037AC">
      <w:pPr>
        <w:jc w:val="both"/>
        <w:rPr>
          <w:rFonts w:eastAsia="Arial Unicode MS" w:cs="Arial Unicode MS"/>
          <w:sz w:val="24"/>
          <w:szCs w:val="24"/>
        </w:rPr>
      </w:pPr>
      <w:r>
        <w:rPr>
          <w:rFonts w:eastAsia="Arial Unicode MS" w:cs="Arial Unicode MS"/>
          <w:sz w:val="24"/>
          <w:szCs w:val="24"/>
        </w:rPr>
        <w:t>iii</w:t>
      </w:r>
      <w:r w:rsidR="00BE1934" w:rsidRPr="006A4C2F">
        <w:rPr>
          <w:rFonts w:eastAsia="Arial Unicode MS" w:cs="Arial Unicode MS"/>
          <w:sz w:val="24"/>
          <w:szCs w:val="24"/>
        </w:rPr>
        <w:t>. A), B) AND C)</w:t>
      </w:r>
      <w:r>
        <w:rPr>
          <w:rFonts w:eastAsia="Arial Unicode MS" w:cs="Arial Unicode MS"/>
          <w:sz w:val="24"/>
          <w:szCs w:val="24"/>
        </w:rPr>
        <w:t xml:space="preserve"> </w:t>
      </w:r>
      <w:r w:rsidR="00BE1934" w:rsidRPr="006A4C2F">
        <w:rPr>
          <w:rFonts w:eastAsia="Arial Unicode MS" w:cs="Arial Unicode MS"/>
          <w:sz w:val="24"/>
          <w:szCs w:val="24"/>
        </w:rPr>
        <w:t xml:space="preserve">We created secondary index on user’s first name in users table. Before we created the index, it was doing full table scan. However, it used index look up to find matching record of user. </w:t>
      </w:r>
      <w:r>
        <w:rPr>
          <w:rFonts w:eastAsia="Arial Unicode MS" w:cs="Arial Unicode MS"/>
          <w:sz w:val="24"/>
          <w:szCs w:val="24"/>
        </w:rPr>
        <w:t xml:space="preserve"> </w:t>
      </w:r>
      <w:r w:rsidR="00BE1934" w:rsidRPr="006A4C2F">
        <w:rPr>
          <w:rFonts w:eastAsia="Arial Unicode MS" w:cs="Arial Unicode MS"/>
          <w:sz w:val="24"/>
          <w:szCs w:val="24"/>
        </w:rPr>
        <w:t xml:space="preserve">After index look up, on average, this query got little bit faster (finished executing in 0.07-0.10 sec compared to 0.20-0.25 sec (without using any index on first_name)). It is still </w:t>
      </w:r>
      <w:r w:rsidR="00BE1934" w:rsidRPr="006A4C2F">
        <w:rPr>
          <w:rFonts w:eastAsia="Arial Unicode MS" w:cs="Arial Unicode MS"/>
          <w:sz w:val="24"/>
          <w:szCs w:val="24"/>
        </w:rPr>
        <w:lastRenderedPageBreak/>
        <w:t>questionable whether such an improvement in terms of query time is significant enough or not. It could also be an artifact that machine (server) just processed these queries faster because of less workload on it at that time.</w:t>
      </w:r>
    </w:p>
    <w:p w:rsidR="00BE1934" w:rsidRPr="00BD7EBC" w:rsidRDefault="00BE1934" w:rsidP="005D43DF">
      <w:pPr>
        <w:ind w:firstLine="720"/>
        <w:jc w:val="both"/>
        <w:rPr>
          <w:rFonts w:eastAsia="Arial Unicode MS" w:cs="Arial Unicode MS"/>
          <w:b/>
          <w:sz w:val="24"/>
          <w:szCs w:val="24"/>
        </w:rPr>
      </w:pPr>
      <w:r w:rsidRPr="005D43DF">
        <w:rPr>
          <w:rFonts w:eastAsia="Arial Unicode MS" w:cs="Arial Unicode MS"/>
          <w:sz w:val="24"/>
          <w:szCs w:val="24"/>
        </w:rPr>
        <w:t>2.</w:t>
      </w:r>
      <w:r w:rsidRPr="00BD7EBC">
        <w:rPr>
          <w:rFonts w:eastAsia="Arial Unicode MS" w:cs="Arial Unicode MS"/>
          <w:b/>
          <w:sz w:val="24"/>
          <w:szCs w:val="24"/>
        </w:rPr>
        <w:t xml:space="preserve"> Hard Queries:</w:t>
      </w:r>
    </w:p>
    <w:p w:rsidR="00BE1934" w:rsidRDefault="00BD7EBC" w:rsidP="006037AC">
      <w:pPr>
        <w:spacing w:after="0" w:line="240" w:lineRule="auto"/>
        <w:jc w:val="both"/>
        <w:rPr>
          <w:rFonts w:eastAsia="Arial Unicode MS" w:cs="Arial Unicode MS"/>
          <w:sz w:val="24"/>
          <w:szCs w:val="24"/>
        </w:rPr>
      </w:pPr>
      <w:r>
        <w:rPr>
          <w:rFonts w:eastAsia="Arial Unicode MS" w:cs="Arial Unicode MS"/>
          <w:sz w:val="24"/>
          <w:szCs w:val="24"/>
        </w:rPr>
        <w:t>i.</w:t>
      </w:r>
      <w:r w:rsidR="005D38A8">
        <w:rPr>
          <w:rFonts w:eastAsia="Arial Unicode MS" w:cs="Arial Unicode MS"/>
          <w:sz w:val="24"/>
          <w:szCs w:val="24"/>
        </w:rPr>
        <w:t xml:space="preserve"> </w:t>
      </w:r>
      <w:r w:rsidR="00BE1934" w:rsidRPr="006A4C2F">
        <w:rPr>
          <w:rFonts w:eastAsia="Arial Unicode MS" w:cs="Arial Unicode MS"/>
          <w:sz w:val="24"/>
          <w:szCs w:val="24"/>
        </w:rPr>
        <w:t xml:space="preserve">We created secondary index on location_name in locations table. Before we created the index, it was doing full table scan of locations. </w:t>
      </w:r>
      <w:r w:rsidR="005D38A8">
        <w:rPr>
          <w:rFonts w:eastAsia="Arial Unicode MS" w:cs="Arial Unicode MS"/>
          <w:sz w:val="24"/>
          <w:szCs w:val="24"/>
        </w:rPr>
        <w:t xml:space="preserve"> </w:t>
      </w:r>
      <w:r w:rsidR="00BE1934" w:rsidRPr="006A4C2F">
        <w:rPr>
          <w:rFonts w:eastAsia="Arial Unicode MS" w:cs="Arial Unicode MS"/>
          <w:sz w:val="24"/>
          <w:szCs w:val="24"/>
        </w:rPr>
        <w:t>After index look up, this query finished executing in 0.40 sec compared to 2.64 sec (without using any index).</w:t>
      </w:r>
    </w:p>
    <w:p w:rsidR="005D38A8" w:rsidRPr="006A4C2F" w:rsidRDefault="005D38A8" w:rsidP="006037AC">
      <w:pPr>
        <w:spacing w:after="0" w:line="240" w:lineRule="auto"/>
        <w:jc w:val="both"/>
        <w:rPr>
          <w:rFonts w:eastAsia="Arial Unicode MS" w:cs="Arial Unicode MS"/>
          <w:sz w:val="24"/>
          <w:szCs w:val="24"/>
        </w:rPr>
      </w:pPr>
    </w:p>
    <w:p w:rsidR="00BE1934" w:rsidRDefault="005D38A8" w:rsidP="006037AC">
      <w:pPr>
        <w:pStyle w:val="ListParagraph"/>
        <w:spacing w:after="0" w:line="240" w:lineRule="auto"/>
        <w:ind w:left="0"/>
        <w:jc w:val="both"/>
        <w:rPr>
          <w:rFonts w:eastAsia="Arial Unicode MS" w:cs="Arial Unicode MS"/>
          <w:sz w:val="24"/>
          <w:szCs w:val="24"/>
        </w:rPr>
      </w:pPr>
      <w:r>
        <w:rPr>
          <w:rFonts w:eastAsia="Arial Unicode MS" w:cs="Arial Unicode MS"/>
          <w:sz w:val="24"/>
          <w:szCs w:val="24"/>
        </w:rPr>
        <w:t xml:space="preserve">ii. </w:t>
      </w:r>
      <w:r w:rsidR="00BE1934" w:rsidRPr="006A4C2F">
        <w:rPr>
          <w:rFonts w:eastAsia="Arial Unicode MS" w:cs="Arial Unicode MS"/>
          <w:sz w:val="24"/>
          <w:szCs w:val="24"/>
        </w:rPr>
        <w:t>We created secondary indices on location_name in locations table as well as on location_id in review table. After creating secondary index on location_name in locations and location_id in review, the querying got significantly faster.</w:t>
      </w:r>
      <w:r>
        <w:rPr>
          <w:rFonts w:eastAsia="Arial Unicode MS" w:cs="Arial Unicode MS"/>
          <w:sz w:val="24"/>
          <w:szCs w:val="24"/>
        </w:rPr>
        <w:t xml:space="preserve"> </w:t>
      </w:r>
      <w:r w:rsidR="00BE1934" w:rsidRPr="006A4C2F">
        <w:rPr>
          <w:rFonts w:eastAsia="Arial Unicode MS" w:cs="Arial Unicode MS"/>
          <w:sz w:val="24"/>
          <w:szCs w:val="24"/>
        </w:rPr>
        <w:t>When using a location_id on all three relations (locations,</w:t>
      </w:r>
      <w:r w:rsidR="002D66C9">
        <w:rPr>
          <w:rFonts w:eastAsia="Arial Unicode MS" w:cs="Arial Unicode MS"/>
          <w:sz w:val="24"/>
          <w:szCs w:val="24"/>
        </w:rPr>
        <w:t xml:space="preserve"> </w:t>
      </w:r>
      <w:r w:rsidR="00BE1934" w:rsidRPr="006A4C2F">
        <w:rPr>
          <w:rFonts w:eastAsia="Arial Unicode MS" w:cs="Arial Unicode MS"/>
          <w:sz w:val="24"/>
          <w:szCs w:val="24"/>
        </w:rPr>
        <w:t>review and checkins) and sorting them on it, mysql might be utilizing merge join between checkins, location and review.</w:t>
      </w:r>
      <w:r>
        <w:rPr>
          <w:rFonts w:eastAsia="Arial Unicode MS" w:cs="Arial Unicode MS"/>
          <w:sz w:val="24"/>
          <w:szCs w:val="24"/>
        </w:rPr>
        <w:t xml:space="preserve"> </w:t>
      </w:r>
      <w:r w:rsidR="00BE1934" w:rsidRPr="006A4C2F">
        <w:rPr>
          <w:rFonts w:eastAsia="Arial Unicode MS" w:cs="Arial Unicode MS"/>
          <w:sz w:val="24"/>
          <w:szCs w:val="24"/>
        </w:rPr>
        <w:t>The query processing time before we made secondary indices was 15.79 sec and 0.26 sec after the secondary indices. This is a significant improvement in query processing time and shows great use of b+tree index.</w:t>
      </w:r>
    </w:p>
    <w:p w:rsidR="005D38A8" w:rsidRPr="006A4C2F" w:rsidRDefault="005D38A8" w:rsidP="006037AC">
      <w:pPr>
        <w:pStyle w:val="ListParagraph"/>
        <w:spacing w:after="0" w:line="240" w:lineRule="auto"/>
        <w:ind w:left="0"/>
        <w:jc w:val="both"/>
        <w:rPr>
          <w:rFonts w:eastAsia="Arial Unicode MS" w:cs="Arial Unicode MS"/>
          <w:sz w:val="24"/>
          <w:szCs w:val="24"/>
        </w:rPr>
      </w:pPr>
    </w:p>
    <w:p w:rsidR="00BE1934" w:rsidRDefault="005D38A8" w:rsidP="006037AC">
      <w:pPr>
        <w:spacing w:after="0" w:line="240" w:lineRule="auto"/>
        <w:jc w:val="both"/>
        <w:rPr>
          <w:ins w:id="280" w:author="Admin" w:date="2014-05-29T17:25:00Z"/>
          <w:rFonts w:eastAsia="Arial Unicode MS" w:cs="Arial Unicode MS"/>
          <w:sz w:val="24"/>
          <w:szCs w:val="24"/>
        </w:rPr>
      </w:pPr>
      <w:r>
        <w:rPr>
          <w:rFonts w:eastAsia="Arial Unicode MS" w:cs="Arial Unicode MS"/>
          <w:sz w:val="24"/>
          <w:szCs w:val="24"/>
        </w:rPr>
        <w:t>iii</w:t>
      </w:r>
      <w:r w:rsidR="00BE1934" w:rsidRPr="005D38A8">
        <w:rPr>
          <w:rFonts w:eastAsia="Arial Unicode MS" w:cs="Arial Unicode MS"/>
          <w:sz w:val="24"/>
          <w:szCs w:val="24"/>
        </w:rPr>
        <w:t xml:space="preserve">   </w:t>
      </w:r>
      <w:r w:rsidR="00BE1934" w:rsidRPr="006A4C2F">
        <w:rPr>
          <w:rFonts w:eastAsia="Arial Unicode MS" w:cs="Arial Unicode MS"/>
          <w:sz w:val="24"/>
          <w:szCs w:val="24"/>
        </w:rPr>
        <w:t>We created secondary index on place_name in checkins table. After creating secondary index on place_name in checkins MySQL used index look up to find matching record of place_name=’New York City’.</w:t>
      </w:r>
      <w:r>
        <w:rPr>
          <w:rFonts w:eastAsia="Arial Unicode MS" w:cs="Arial Unicode MS"/>
          <w:sz w:val="24"/>
          <w:szCs w:val="24"/>
        </w:rPr>
        <w:t xml:space="preserve"> </w:t>
      </w:r>
      <w:r w:rsidR="00BE1934" w:rsidRPr="006A4C2F">
        <w:rPr>
          <w:rFonts w:eastAsia="Arial Unicode MS" w:cs="Arial Unicode MS"/>
          <w:sz w:val="24"/>
          <w:szCs w:val="24"/>
        </w:rPr>
        <w:t>After index look up, this query finished executing in 0.07 sec compared to 1.24 sec (without using any index).</w:t>
      </w:r>
      <w:r>
        <w:rPr>
          <w:rFonts w:eastAsia="Arial Unicode MS" w:cs="Arial Unicode MS"/>
          <w:sz w:val="24"/>
          <w:szCs w:val="24"/>
        </w:rPr>
        <w:t xml:space="preserve"> </w:t>
      </w:r>
      <w:r w:rsidR="00BE1934" w:rsidRPr="006A4C2F">
        <w:rPr>
          <w:rFonts w:eastAsia="Arial Unicode MS" w:cs="Arial Unicode MS"/>
          <w:sz w:val="24"/>
          <w:szCs w:val="24"/>
        </w:rPr>
        <w:t>For rest of the easy and hard queries, MySQL had the optimal evaluation plans. Mostly, MySQL chose primary indices for index look up to find matching records.</w:t>
      </w:r>
    </w:p>
    <w:p w:rsidR="00365DDE" w:rsidRDefault="00365DDE" w:rsidP="006037AC">
      <w:pPr>
        <w:spacing w:after="0" w:line="240" w:lineRule="auto"/>
        <w:jc w:val="both"/>
        <w:rPr>
          <w:ins w:id="281" w:author="Admin" w:date="2014-05-29T17:25:00Z"/>
          <w:rFonts w:eastAsia="Arial Unicode MS" w:cs="Arial Unicode MS"/>
          <w:sz w:val="24"/>
          <w:szCs w:val="24"/>
        </w:rPr>
      </w:pPr>
    </w:p>
    <w:p w:rsidR="00365DDE" w:rsidRDefault="00365DDE" w:rsidP="00365DDE">
      <w:pPr>
        <w:spacing w:after="0" w:line="240" w:lineRule="auto"/>
        <w:jc w:val="both"/>
        <w:rPr>
          <w:ins w:id="282" w:author="Admin" w:date="2014-05-29T17:25:00Z"/>
          <w:rFonts w:eastAsia="Arial Unicode MS" w:cs="Arial Unicode MS"/>
          <w:sz w:val="24"/>
          <w:szCs w:val="24"/>
        </w:rPr>
      </w:pPr>
      <w:ins w:id="283" w:author="Admin" w:date="2014-05-29T17:25:00Z">
        <w:r>
          <w:rPr>
            <w:rFonts w:eastAsia="Arial Unicode MS" w:cs="Arial Unicode MS"/>
            <w:sz w:val="24"/>
            <w:szCs w:val="24"/>
          </w:rPr>
          <w:t>The information regarding query processing time is summarized in the below table.</w:t>
        </w:r>
      </w:ins>
    </w:p>
    <w:p w:rsidR="00365DDE" w:rsidRDefault="00365DDE" w:rsidP="006037AC">
      <w:pPr>
        <w:spacing w:after="0" w:line="240" w:lineRule="auto"/>
        <w:jc w:val="both"/>
        <w:rPr>
          <w:rFonts w:eastAsia="Arial Unicode MS" w:cs="Arial Unicode MS"/>
          <w:sz w:val="24"/>
          <w:szCs w:val="24"/>
        </w:rPr>
      </w:pPr>
    </w:p>
    <w:tbl>
      <w:tblPr>
        <w:tblStyle w:val="TableGrid"/>
        <w:tblpPr w:leftFromText="180" w:rightFromText="180" w:vertAnchor="text" w:horzAnchor="margin" w:tblpY="190"/>
        <w:tblW w:w="0" w:type="auto"/>
        <w:tblLook w:val="04A0" w:firstRow="1" w:lastRow="0" w:firstColumn="1" w:lastColumn="0" w:noHBand="0" w:noVBand="1"/>
      </w:tblPr>
      <w:tblGrid>
        <w:gridCol w:w="3053"/>
        <w:gridCol w:w="3145"/>
        <w:gridCol w:w="1576"/>
        <w:gridCol w:w="1576"/>
      </w:tblGrid>
      <w:tr w:rsidR="00104F0F" w:rsidRPr="00104F0F" w:rsidTr="00365038">
        <w:trPr>
          <w:ins w:id="284" w:author="Admin" w:date="2014-05-29T17:34:00Z"/>
        </w:trPr>
        <w:tc>
          <w:tcPr>
            <w:tcW w:w="3053" w:type="dxa"/>
          </w:tcPr>
          <w:p w:rsidR="00104F0F" w:rsidRPr="00104F0F" w:rsidRDefault="00104F0F" w:rsidP="00104F0F">
            <w:pPr>
              <w:spacing w:after="0" w:line="240" w:lineRule="auto"/>
              <w:jc w:val="both"/>
              <w:rPr>
                <w:ins w:id="285" w:author="Admin" w:date="2014-05-29T17:34:00Z"/>
                <w:rFonts w:eastAsia="Arial Unicode MS" w:cs="Arial Unicode MS"/>
                <w:sz w:val="24"/>
                <w:szCs w:val="24"/>
              </w:rPr>
            </w:pPr>
            <w:ins w:id="286" w:author="Admin" w:date="2014-05-29T17:34:00Z">
              <w:r w:rsidRPr="00104F0F">
                <w:rPr>
                  <w:rFonts w:eastAsia="Arial Unicode MS" w:cs="Arial Unicode MS"/>
                  <w:sz w:val="24"/>
                  <w:szCs w:val="24"/>
                </w:rPr>
                <w:t>Easy Queries #</w:t>
              </w:r>
            </w:ins>
          </w:p>
        </w:tc>
        <w:tc>
          <w:tcPr>
            <w:tcW w:w="3145" w:type="dxa"/>
          </w:tcPr>
          <w:p w:rsidR="00104F0F" w:rsidRPr="00104F0F" w:rsidRDefault="00104F0F" w:rsidP="00104F0F">
            <w:pPr>
              <w:spacing w:after="0" w:line="240" w:lineRule="auto"/>
              <w:jc w:val="both"/>
              <w:rPr>
                <w:ins w:id="287" w:author="Admin" w:date="2014-05-29T17:34:00Z"/>
                <w:rFonts w:eastAsia="Arial Unicode MS" w:cs="Arial Unicode MS"/>
                <w:sz w:val="24"/>
                <w:szCs w:val="24"/>
              </w:rPr>
            </w:pPr>
            <w:ins w:id="288" w:author="Admin" w:date="2014-05-29T17:34:00Z">
              <w:r w:rsidRPr="00104F0F">
                <w:rPr>
                  <w:rFonts w:eastAsia="Arial Unicode MS" w:cs="Arial Unicode MS"/>
                  <w:sz w:val="24"/>
                  <w:szCs w:val="24"/>
                </w:rPr>
                <w:t xml:space="preserve"> Secondary Index on</w:t>
              </w:r>
            </w:ins>
          </w:p>
        </w:tc>
        <w:tc>
          <w:tcPr>
            <w:tcW w:w="3152" w:type="dxa"/>
            <w:gridSpan w:val="2"/>
          </w:tcPr>
          <w:p w:rsidR="00104F0F" w:rsidRPr="00104F0F" w:rsidRDefault="00104F0F" w:rsidP="00104F0F">
            <w:pPr>
              <w:spacing w:after="0" w:line="240" w:lineRule="auto"/>
              <w:jc w:val="both"/>
              <w:rPr>
                <w:ins w:id="289" w:author="Admin" w:date="2014-05-29T17:34:00Z"/>
                <w:rFonts w:eastAsia="Arial Unicode MS" w:cs="Arial Unicode MS"/>
                <w:sz w:val="24"/>
                <w:szCs w:val="24"/>
              </w:rPr>
            </w:pPr>
            <w:ins w:id="290" w:author="Admin" w:date="2014-05-29T17:34:00Z">
              <w:r w:rsidRPr="00104F0F">
                <w:rPr>
                  <w:rFonts w:eastAsia="Arial Unicode MS" w:cs="Arial Unicode MS"/>
                  <w:sz w:val="24"/>
                  <w:szCs w:val="24"/>
                </w:rPr>
                <w:t xml:space="preserve"> Query Processing Time</w:t>
              </w:r>
            </w:ins>
          </w:p>
        </w:tc>
      </w:tr>
      <w:tr w:rsidR="00104F0F" w:rsidRPr="00104F0F" w:rsidTr="00365038">
        <w:trPr>
          <w:ins w:id="291" w:author="Admin" w:date="2014-05-29T17:34:00Z"/>
        </w:trPr>
        <w:tc>
          <w:tcPr>
            <w:tcW w:w="3053" w:type="dxa"/>
          </w:tcPr>
          <w:p w:rsidR="00104F0F" w:rsidRPr="00104F0F" w:rsidRDefault="00104F0F" w:rsidP="00104F0F">
            <w:pPr>
              <w:spacing w:after="0" w:line="240" w:lineRule="auto"/>
              <w:jc w:val="both"/>
              <w:rPr>
                <w:ins w:id="292" w:author="Admin" w:date="2014-05-29T17:34:00Z"/>
                <w:rFonts w:eastAsia="Arial Unicode MS" w:cs="Arial Unicode MS"/>
                <w:sz w:val="24"/>
                <w:szCs w:val="24"/>
              </w:rPr>
            </w:pPr>
          </w:p>
        </w:tc>
        <w:tc>
          <w:tcPr>
            <w:tcW w:w="3145" w:type="dxa"/>
          </w:tcPr>
          <w:p w:rsidR="00104F0F" w:rsidRPr="00104F0F" w:rsidRDefault="00104F0F" w:rsidP="00104F0F">
            <w:pPr>
              <w:spacing w:after="0" w:line="240" w:lineRule="auto"/>
              <w:jc w:val="both"/>
              <w:rPr>
                <w:ins w:id="293" w:author="Admin" w:date="2014-05-29T17:34:00Z"/>
                <w:rFonts w:eastAsia="Arial Unicode MS" w:cs="Arial Unicode MS"/>
                <w:sz w:val="24"/>
                <w:szCs w:val="24"/>
              </w:rPr>
            </w:pPr>
          </w:p>
        </w:tc>
        <w:tc>
          <w:tcPr>
            <w:tcW w:w="1576" w:type="dxa"/>
          </w:tcPr>
          <w:p w:rsidR="00104F0F" w:rsidRPr="00104F0F" w:rsidRDefault="00104F0F" w:rsidP="00104F0F">
            <w:pPr>
              <w:spacing w:after="0" w:line="240" w:lineRule="auto"/>
              <w:jc w:val="both"/>
              <w:rPr>
                <w:ins w:id="294" w:author="Admin" w:date="2014-05-29T17:34:00Z"/>
                <w:rFonts w:eastAsia="Arial Unicode MS" w:cs="Arial Unicode MS"/>
                <w:sz w:val="24"/>
                <w:szCs w:val="24"/>
              </w:rPr>
            </w:pPr>
            <w:ins w:id="295" w:author="Admin" w:date="2014-05-29T17:34:00Z">
              <w:r w:rsidRPr="00104F0F">
                <w:rPr>
                  <w:rFonts w:eastAsia="Arial Unicode MS" w:cs="Arial Unicode MS"/>
                  <w:sz w:val="24"/>
                  <w:szCs w:val="24"/>
                </w:rPr>
                <w:t xml:space="preserve">Before </w:t>
              </w:r>
            </w:ins>
          </w:p>
        </w:tc>
        <w:tc>
          <w:tcPr>
            <w:tcW w:w="1576" w:type="dxa"/>
          </w:tcPr>
          <w:p w:rsidR="00104F0F" w:rsidRPr="00104F0F" w:rsidRDefault="00104F0F" w:rsidP="00104F0F">
            <w:pPr>
              <w:spacing w:after="0" w:line="240" w:lineRule="auto"/>
              <w:jc w:val="both"/>
              <w:rPr>
                <w:ins w:id="296" w:author="Admin" w:date="2014-05-29T17:34:00Z"/>
                <w:rFonts w:eastAsia="Arial Unicode MS" w:cs="Arial Unicode MS"/>
                <w:sz w:val="24"/>
                <w:szCs w:val="24"/>
              </w:rPr>
            </w:pPr>
            <w:ins w:id="297" w:author="Admin" w:date="2014-05-29T17:34:00Z">
              <w:r w:rsidRPr="00104F0F">
                <w:rPr>
                  <w:rFonts w:eastAsia="Arial Unicode MS" w:cs="Arial Unicode MS"/>
                  <w:sz w:val="24"/>
                  <w:szCs w:val="24"/>
                </w:rPr>
                <w:t xml:space="preserve"> After</w:t>
              </w:r>
            </w:ins>
          </w:p>
        </w:tc>
      </w:tr>
      <w:tr w:rsidR="00104F0F" w:rsidRPr="00104F0F" w:rsidTr="00365038">
        <w:trPr>
          <w:ins w:id="298" w:author="Admin" w:date="2014-05-29T17:34:00Z"/>
        </w:trPr>
        <w:tc>
          <w:tcPr>
            <w:tcW w:w="3053" w:type="dxa"/>
          </w:tcPr>
          <w:p w:rsidR="00104F0F" w:rsidRPr="00104F0F" w:rsidRDefault="00104F0F" w:rsidP="00104F0F">
            <w:pPr>
              <w:spacing w:after="0" w:line="240" w:lineRule="auto"/>
              <w:jc w:val="both"/>
              <w:rPr>
                <w:ins w:id="299" w:author="Admin" w:date="2014-05-29T17:34:00Z"/>
                <w:rFonts w:eastAsia="Arial Unicode MS" w:cs="Arial Unicode MS"/>
                <w:sz w:val="24"/>
                <w:szCs w:val="24"/>
              </w:rPr>
            </w:pPr>
            <w:ins w:id="300" w:author="Admin" w:date="2014-05-29T17:34:00Z">
              <w:r w:rsidRPr="00104F0F">
                <w:rPr>
                  <w:rFonts w:eastAsia="Arial Unicode MS" w:cs="Arial Unicode MS"/>
                  <w:sz w:val="24"/>
                  <w:szCs w:val="24"/>
                </w:rPr>
                <w:t>1</w:t>
              </w:r>
            </w:ins>
          </w:p>
        </w:tc>
        <w:tc>
          <w:tcPr>
            <w:tcW w:w="3145" w:type="dxa"/>
          </w:tcPr>
          <w:p w:rsidR="00104F0F" w:rsidRPr="00104F0F" w:rsidRDefault="00104F0F" w:rsidP="00104F0F">
            <w:pPr>
              <w:spacing w:after="0" w:line="240" w:lineRule="auto"/>
              <w:jc w:val="both"/>
              <w:rPr>
                <w:ins w:id="301" w:author="Admin" w:date="2014-05-29T17:34:00Z"/>
                <w:rFonts w:eastAsia="Arial Unicode MS" w:cs="Arial Unicode MS"/>
                <w:sz w:val="24"/>
                <w:szCs w:val="24"/>
              </w:rPr>
            </w:pPr>
            <w:ins w:id="302" w:author="Admin" w:date="2014-05-29T17:34:00Z">
              <w:r w:rsidRPr="00104F0F">
                <w:rPr>
                  <w:rFonts w:eastAsia="Arial Unicode MS" w:cs="Arial Unicode MS"/>
                  <w:sz w:val="24"/>
                  <w:szCs w:val="24"/>
                </w:rPr>
                <w:t xml:space="preserve"> location_name</w:t>
              </w:r>
            </w:ins>
          </w:p>
        </w:tc>
        <w:tc>
          <w:tcPr>
            <w:tcW w:w="1576" w:type="dxa"/>
          </w:tcPr>
          <w:p w:rsidR="00104F0F" w:rsidRPr="00104F0F" w:rsidRDefault="00104F0F" w:rsidP="00104F0F">
            <w:pPr>
              <w:spacing w:after="0" w:line="240" w:lineRule="auto"/>
              <w:jc w:val="both"/>
              <w:rPr>
                <w:ins w:id="303" w:author="Admin" w:date="2014-05-29T17:34:00Z"/>
                <w:rFonts w:eastAsia="Arial Unicode MS" w:cs="Arial Unicode MS"/>
                <w:sz w:val="24"/>
                <w:szCs w:val="24"/>
              </w:rPr>
            </w:pPr>
            <w:ins w:id="304" w:author="Admin" w:date="2014-05-29T17:34:00Z">
              <w:r w:rsidRPr="00104F0F">
                <w:rPr>
                  <w:rFonts w:eastAsia="Arial Unicode MS" w:cs="Arial Unicode MS"/>
                  <w:sz w:val="24"/>
                  <w:szCs w:val="24"/>
                </w:rPr>
                <w:t>0.10 sec</w:t>
              </w:r>
            </w:ins>
          </w:p>
        </w:tc>
        <w:tc>
          <w:tcPr>
            <w:tcW w:w="1576" w:type="dxa"/>
          </w:tcPr>
          <w:p w:rsidR="00104F0F" w:rsidRPr="00104F0F" w:rsidRDefault="00104F0F" w:rsidP="00104F0F">
            <w:pPr>
              <w:spacing w:after="0" w:line="240" w:lineRule="auto"/>
              <w:jc w:val="both"/>
              <w:rPr>
                <w:ins w:id="305" w:author="Admin" w:date="2014-05-29T17:34:00Z"/>
                <w:rFonts w:eastAsia="Arial Unicode MS" w:cs="Arial Unicode MS"/>
                <w:sz w:val="24"/>
                <w:szCs w:val="24"/>
              </w:rPr>
            </w:pPr>
            <w:ins w:id="306" w:author="Admin" w:date="2014-05-29T17:34:00Z">
              <w:r w:rsidRPr="00104F0F">
                <w:rPr>
                  <w:rFonts w:eastAsia="Arial Unicode MS" w:cs="Arial Unicode MS"/>
                  <w:sz w:val="24"/>
                  <w:szCs w:val="24"/>
                </w:rPr>
                <w:t>0.02 sec</w:t>
              </w:r>
            </w:ins>
          </w:p>
        </w:tc>
      </w:tr>
      <w:tr w:rsidR="00104F0F" w:rsidRPr="00104F0F" w:rsidTr="00365038">
        <w:trPr>
          <w:ins w:id="307" w:author="Admin" w:date="2014-05-29T17:34:00Z"/>
        </w:trPr>
        <w:tc>
          <w:tcPr>
            <w:tcW w:w="3053" w:type="dxa"/>
          </w:tcPr>
          <w:p w:rsidR="00104F0F" w:rsidRPr="00104F0F" w:rsidRDefault="00104F0F" w:rsidP="00104F0F">
            <w:pPr>
              <w:spacing w:after="0" w:line="240" w:lineRule="auto"/>
              <w:jc w:val="both"/>
              <w:rPr>
                <w:ins w:id="308" w:author="Admin" w:date="2014-05-29T17:34:00Z"/>
                <w:rFonts w:eastAsia="Arial Unicode MS" w:cs="Arial Unicode MS"/>
                <w:sz w:val="24"/>
                <w:szCs w:val="24"/>
              </w:rPr>
            </w:pPr>
            <w:ins w:id="309" w:author="Admin" w:date="2014-05-29T17:34:00Z">
              <w:r w:rsidRPr="00104F0F">
                <w:rPr>
                  <w:rFonts w:eastAsia="Arial Unicode MS" w:cs="Arial Unicode MS"/>
                  <w:sz w:val="24"/>
                  <w:szCs w:val="24"/>
                </w:rPr>
                <w:t>2</w:t>
              </w:r>
            </w:ins>
          </w:p>
        </w:tc>
        <w:tc>
          <w:tcPr>
            <w:tcW w:w="3145" w:type="dxa"/>
          </w:tcPr>
          <w:p w:rsidR="00104F0F" w:rsidRPr="00104F0F" w:rsidRDefault="00104F0F" w:rsidP="00104F0F">
            <w:pPr>
              <w:spacing w:after="0" w:line="240" w:lineRule="auto"/>
              <w:jc w:val="both"/>
              <w:rPr>
                <w:ins w:id="310" w:author="Admin" w:date="2014-05-29T17:34:00Z"/>
                <w:rFonts w:eastAsia="Arial Unicode MS" w:cs="Arial Unicode MS"/>
                <w:sz w:val="24"/>
                <w:szCs w:val="24"/>
              </w:rPr>
            </w:pPr>
            <w:ins w:id="311" w:author="Admin" w:date="2014-05-29T17:34:00Z">
              <w:r w:rsidRPr="00104F0F">
                <w:rPr>
                  <w:rFonts w:eastAsia="Arial Unicode MS" w:cs="Arial Unicode MS"/>
                  <w:sz w:val="24"/>
                  <w:szCs w:val="24"/>
                </w:rPr>
                <w:t>country</w:t>
              </w:r>
            </w:ins>
          </w:p>
        </w:tc>
        <w:tc>
          <w:tcPr>
            <w:tcW w:w="1576" w:type="dxa"/>
          </w:tcPr>
          <w:p w:rsidR="00104F0F" w:rsidRPr="00104F0F" w:rsidRDefault="00104F0F" w:rsidP="00104F0F">
            <w:pPr>
              <w:spacing w:after="0" w:line="240" w:lineRule="auto"/>
              <w:jc w:val="both"/>
              <w:rPr>
                <w:ins w:id="312" w:author="Admin" w:date="2014-05-29T17:34:00Z"/>
                <w:rFonts w:eastAsia="Arial Unicode MS" w:cs="Arial Unicode MS"/>
                <w:sz w:val="24"/>
                <w:szCs w:val="24"/>
              </w:rPr>
            </w:pPr>
            <w:ins w:id="313" w:author="Admin" w:date="2014-05-29T17:34:00Z">
              <w:r w:rsidRPr="00104F0F">
                <w:rPr>
                  <w:rFonts w:eastAsia="Arial Unicode MS" w:cs="Arial Unicode MS"/>
                  <w:sz w:val="24"/>
                  <w:szCs w:val="24"/>
                </w:rPr>
                <w:t>0.02 sec</w:t>
              </w:r>
            </w:ins>
          </w:p>
        </w:tc>
        <w:tc>
          <w:tcPr>
            <w:tcW w:w="1576" w:type="dxa"/>
          </w:tcPr>
          <w:p w:rsidR="00104F0F" w:rsidRPr="00104F0F" w:rsidRDefault="00104F0F" w:rsidP="00104F0F">
            <w:pPr>
              <w:spacing w:after="0" w:line="240" w:lineRule="auto"/>
              <w:jc w:val="both"/>
              <w:rPr>
                <w:ins w:id="314" w:author="Admin" w:date="2014-05-29T17:34:00Z"/>
                <w:rFonts w:eastAsia="Arial Unicode MS" w:cs="Arial Unicode MS"/>
                <w:sz w:val="24"/>
                <w:szCs w:val="24"/>
              </w:rPr>
            </w:pPr>
            <w:ins w:id="315" w:author="Admin" w:date="2014-05-29T17:34:00Z">
              <w:r w:rsidRPr="00104F0F">
                <w:rPr>
                  <w:rFonts w:eastAsia="Arial Unicode MS" w:cs="Arial Unicode MS"/>
                  <w:sz w:val="24"/>
                  <w:szCs w:val="24"/>
                </w:rPr>
                <w:t>0.00 sec</w:t>
              </w:r>
            </w:ins>
          </w:p>
        </w:tc>
      </w:tr>
      <w:tr w:rsidR="00104F0F" w:rsidRPr="00104F0F" w:rsidTr="00365038">
        <w:trPr>
          <w:ins w:id="316" w:author="Admin" w:date="2014-05-29T17:34:00Z"/>
        </w:trPr>
        <w:tc>
          <w:tcPr>
            <w:tcW w:w="3053" w:type="dxa"/>
          </w:tcPr>
          <w:p w:rsidR="00104F0F" w:rsidRPr="00104F0F" w:rsidRDefault="00104F0F" w:rsidP="00104F0F">
            <w:pPr>
              <w:spacing w:after="0" w:line="240" w:lineRule="auto"/>
              <w:jc w:val="both"/>
              <w:rPr>
                <w:ins w:id="317" w:author="Admin" w:date="2014-05-29T17:34:00Z"/>
                <w:rFonts w:eastAsia="Arial Unicode MS" w:cs="Arial Unicode MS"/>
                <w:sz w:val="24"/>
                <w:szCs w:val="24"/>
              </w:rPr>
            </w:pPr>
            <w:ins w:id="318" w:author="Admin" w:date="2014-05-29T17:34:00Z">
              <w:r w:rsidRPr="00104F0F">
                <w:rPr>
                  <w:rFonts w:eastAsia="Arial Unicode MS" w:cs="Arial Unicode MS"/>
                  <w:sz w:val="24"/>
                  <w:szCs w:val="24"/>
                </w:rPr>
                <w:t>3. A) B) C)</w:t>
              </w:r>
            </w:ins>
          </w:p>
        </w:tc>
        <w:tc>
          <w:tcPr>
            <w:tcW w:w="3145" w:type="dxa"/>
          </w:tcPr>
          <w:p w:rsidR="00104F0F" w:rsidRPr="00104F0F" w:rsidRDefault="00104F0F" w:rsidP="00104F0F">
            <w:pPr>
              <w:spacing w:after="0" w:line="240" w:lineRule="auto"/>
              <w:jc w:val="both"/>
              <w:rPr>
                <w:ins w:id="319" w:author="Admin" w:date="2014-05-29T17:34:00Z"/>
                <w:rFonts w:eastAsia="Arial Unicode MS" w:cs="Arial Unicode MS"/>
                <w:sz w:val="24"/>
                <w:szCs w:val="24"/>
              </w:rPr>
            </w:pPr>
            <w:ins w:id="320" w:author="Admin" w:date="2014-05-29T17:34:00Z">
              <w:r w:rsidRPr="00104F0F">
                <w:rPr>
                  <w:rFonts w:eastAsia="Arial Unicode MS" w:cs="Arial Unicode MS"/>
                  <w:sz w:val="24"/>
                  <w:szCs w:val="24"/>
                </w:rPr>
                <w:t>user’s first name</w:t>
              </w:r>
            </w:ins>
          </w:p>
        </w:tc>
        <w:tc>
          <w:tcPr>
            <w:tcW w:w="1576" w:type="dxa"/>
          </w:tcPr>
          <w:p w:rsidR="00104F0F" w:rsidRPr="00104F0F" w:rsidRDefault="00104F0F" w:rsidP="00104F0F">
            <w:pPr>
              <w:spacing w:after="0" w:line="240" w:lineRule="auto"/>
              <w:jc w:val="both"/>
              <w:rPr>
                <w:ins w:id="321" w:author="Admin" w:date="2014-05-29T17:34:00Z"/>
                <w:rFonts w:eastAsia="Arial Unicode MS" w:cs="Arial Unicode MS"/>
                <w:sz w:val="24"/>
                <w:szCs w:val="24"/>
              </w:rPr>
            </w:pPr>
            <w:ins w:id="322" w:author="Admin" w:date="2014-05-29T17:34:00Z">
              <w:r w:rsidRPr="00104F0F">
                <w:rPr>
                  <w:rFonts w:eastAsia="Arial Unicode MS" w:cs="Arial Unicode MS"/>
                  <w:sz w:val="24"/>
                  <w:szCs w:val="24"/>
                </w:rPr>
                <w:t>0.20-0.25 sec</w:t>
              </w:r>
            </w:ins>
          </w:p>
        </w:tc>
        <w:tc>
          <w:tcPr>
            <w:tcW w:w="1576" w:type="dxa"/>
          </w:tcPr>
          <w:p w:rsidR="00104F0F" w:rsidRPr="00104F0F" w:rsidRDefault="00104F0F" w:rsidP="00104F0F">
            <w:pPr>
              <w:spacing w:after="0" w:line="240" w:lineRule="auto"/>
              <w:jc w:val="both"/>
              <w:rPr>
                <w:ins w:id="323" w:author="Admin" w:date="2014-05-29T17:34:00Z"/>
                <w:rFonts w:eastAsia="Arial Unicode MS" w:cs="Arial Unicode MS"/>
                <w:sz w:val="24"/>
                <w:szCs w:val="24"/>
              </w:rPr>
            </w:pPr>
            <w:ins w:id="324" w:author="Admin" w:date="2014-05-29T17:34:00Z">
              <w:r w:rsidRPr="00104F0F">
                <w:rPr>
                  <w:rFonts w:eastAsia="Arial Unicode MS" w:cs="Arial Unicode MS"/>
                  <w:sz w:val="24"/>
                  <w:szCs w:val="24"/>
                </w:rPr>
                <w:t>0.07-0.10 sec</w:t>
              </w:r>
            </w:ins>
          </w:p>
        </w:tc>
      </w:tr>
      <w:tr w:rsidR="00104F0F" w:rsidRPr="00104F0F" w:rsidTr="00365038">
        <w:trPr>
          <w:ins w:id="325" w:author="Admin" w:date="2014-05-29T17:34:00Z"/>
        </w:trPr>
        <w:tc>
          <w:tcPr>
            <w:tcW w:w="3053" w:type="dxa"/>
          </w:tcPr>
          <w:p w:rsidR="00104F0F" w:rsidRPr="00104F0F" w:rsidRDefault="00104F0F" w:rsidP="00104F0F">
            <w:pPr>
              <w:spacing w:after="0" w:line="240" w:lineRule="auto"/>
              <w:jc w:val="both"/>
              <w:rPr>
                <w:ins w:id="326" w:author="Admin" w:date="2014-05-29T17:34:00Z"/>
                <w:rFonts w:eastAsia="Arial Unicode MS" w:cs="Arial Unicode MS"/>
                <w:sz w:val="24"/>
                <w:szCs w:val="24"/>
              </w:rPr>
            </w:pPr>
            <w:ins w:id="327" w:author="Admin" w:date="2014-05-29T17:34:00Z">
              <w:r w:rsidRPr="00104F0F">
                <w:rPr>
                  <w:rFonts w:eastAsia="Arial Unicode MS" w:cs="Arial Unicode MS"/>
                  <w:sz w:val="24"/>
                  <w:szCs w:val="24"/>
                </w:rPr>
                <w:t>Hard Queries #</w:t>
              </w:r>
            </w:ins>
          </w:p>
        </w:tc>
        <w:tc>
          <w:tcPr>
            <w:tcW w:w="6297" w:type="dxa"/>
            <w:gridSpan w:val="3"/>
          </w:tcPr>
          <w:p w:rsidR="00104F0F" w:rsidRPr="00104F0F" w:rsidRDefault="00104F0F" w:rsidP="00104F0F">
            <w:pPr>
              <w:spacing w:after="0" w:line="240" w:lineRule="auto"/>
              <w:jc w:val="both"/>
              <w:rPr>
                <w:ins w:id="328" w:author="Admin" w:date="2014-05-29T17:34:00Z"/>
                <w:rFonts w:eastAsia="Arial Unicode MS" w:cs="Arial Unicode MS"/>
                <w:sz w:val="24"/>
                <w:szCs w:val="24"/>
              </w:rPr>
            </w:pPr>
          </w:p>
        </w:tc>
      </w:tr>
      <w:tr w:rsidR="00104F0F" w:rsidRPr="00104F0F" w:rsidTr="00365038">
        <w:trPr>
          <w:ins w:id="329" w:author="Admin" w:date="2014-05-29T17:34:00Z"/>
        </w:trPr>
        <w:tc>
          <w:tcPr>
            <w:tcW w:w="3053" w:type="dxa"/>
          </w:tcPr>
          <w:p w:rsidR="00104F0F" w:rsidRPr="00104F0F" w:rsidRDefault="00104F0F" w:rsidP="00104F0F">
            <w:pPr>
              <w:spacing w:after="0" w:line="240" w:lineRule="auto"/>
              <w:jc w:val="both"/>
              <w:rPr>
                <w:ins w:id="330" w:author="Admin" w:date="2014-05-29T17:34:00Z"/>
                <w:rFonts w:eastAsia="Arial Unicode MS" w:cs="Arial Unicode MS"/>
                <w:sz w:val="24"/>
                <w:szCs w:val="24"/>
              </w:rPr>
            </w:pPr>
            <w:ins w:id="331" w:author="Admin" w:date="2014-05-29T17:34:00Z">
              <w:r w:rsidRPr="00104F0F">
                <w:rPr>
                  <w:rFonts w:eastAsia="Arial Unicode MS" w:cs="Arial Unicode MS"/>
                  <w:sz w:val="24"/>
                  <w:szCs w:val="24"/>
                </w:rPr>
                <w:t>1</w:t>
              </w:r>
            </w:ins>
          </w:p>
        </w:tc>
        <w:tc>
          <w:tcPr>
            <w:tcW w:w="3145" w:type="dxa"/>
          </w:tcPr>
          <w:p w:rsidR="00104F0F" w:rsidRPr="00104F0F" w:rsidRDefault="00104F0F" w:rsidP="00104F0F">
            <w:pPr>
              <w:spacing w:after="0" w:line="240" w:lineRule="auto"/>
              <w:jc w:val="both"/>
              <w:rPr>
                <w:ins w:id="332" w:author="Admin" w:date="2014-05-29T17:34:00Z"/>
                <w:rFonts w:eastAsia="Arial Unicode MS" w:cs="Arial Unicode MS"/>
                <w:sz w:val="24"/>
                <w:szCs w:val="24"/>
              </w:rPr>
            </w:pPr>
            <w:ins w:id="333" w:author="Admin" w:date="2014-05-29T17:34:00Z">
              <w:r w:rsidRPr="00104F0F">
                <w:rPr>
                  <w:rFonts w:eastAsia="Arial Unicode MS" w:cs="Arial Unicode MS"/>
                  <w:sz w:val="24"/>
                  <w:szCs w:val="24"/>
                </w:rPr>
                <w:t>location_name</w:t>
              </w:r>
            </w:ins>
          </w:p>
        </w:tc>
        <w:tc>
          <w:tcPr>
            <w:tcW w:w="1576" w:type="dxa"/>
          </w:tcPr>
          <w:p w:rsidR="00104F0F" w:rsidRPr="00104F0F" w:rsidRDefault="00104F0F" w:rsidP="00104F0F">
            <w:pPr>
              <w:spacing w:after="0" w:line="240" w:lineRule="auto"/>
              <w:jc w:val="both"/>
              <w:rPr>
                <w:ins w:id="334" w:author="Admin" w:date="2014-05-29T17:34:00Z"/>
                <w:rFonts w:eastAsia="Arial Unicode MS" w:cs="Arial Unicode MS"/>
                <w:sz w:val="24"/>
                <w:szCs w:val="24"/>
              </w:rPr>
            </w:pPr>
            <w:ins w:id="335" w:author="Admin" w:date="2014-05-29T17:34:00Z">
              <w:r w:rsidRPr="00104F0F">
                <w:rPr>
                  <w:rFonts w:eastAsia="Arial Unicode MS" w:cs="Arial Unicode MS"/>
                  <w:sz w:val="24"/>
                  <w:szCs w:val="24"/>
                </w:rPr>
                <w:t>2.64 sec</w:t>
              </w:r>
            </w:ins>
          </w:p>
        </w:tc>
        <w:tc>
          <w:tcPr>
            <w:tcW w:w="1576" w:type="dxa"/>
          </w:tcPr>
          <w:p w:rsidR="00104F0F" w:rsidRPr="00104F0F" w:rsidRDefault="00104F0F" w:rsidP="00104F0F">
            <w:pPr>
              <w:spacing w:after="0" w:line="240" w:lineRule="auto"/>
              <w:jc w:val="both"/>
              <w:rPr>
                <w:ins w:id="336" w:author="Admin" w:date="2014-05-29T17:34:00Z"/>
                <w:rFonts w:eastAsia="Arial Unicode MS" w:cs="Arial Unicode MS"/>
                <w:sz w:val="24"/>
                <w:szCs w:val="24"/>
              </w:rPr>
            </w:pPr>
            <w:ins w:id="337" w:author="Admin" w:date="2014-05-29T17:34:00Z">
              <w:r w:rsidRPr="00104F0F">
                <w:rPr>
                  <w:rFonts w:eastAsia="Arial Unicode MS" w:cs="Arial Unicode MS"/>
                  <w:sz w:val="24"/>
                  <w:szCs w:val="24"/>
                </w:rPr>
                <w:t>0.40 sec</w:t>
              </w:r>
            </w:ins>
          </w:p>
        </w:tc>
      </w:tr>
      <w:tr w:rsidR="00104F0F" w:rsidRPr="00104F0F" w:rsidTr="00365038">
        <w:trPr>
          <w:ins w:id="338" w:author="Admin" w:date="2014-05-29T17:34:00Z"/>
        </w:trPr>
        <w:tc>
          <w:tcPr>
            <w:tcW w:w="3053" w:type="dxa"/>
          </w:tcPr>
          <w:p w:rsidR="00104F0F" w:rsidRPr="00104F0F" w:rsidRDefault="00104F0F" w:rsidP="00104F0F">
            <w:pPr>
              <w:spacing w:after="0" w:line="240" w:lineRule="auto"/>
              <w:jc w:val="both"/>
              <w:rPr>
                <w:ins w:id="339" w:author="Admin" w:date="2014-05-29T17:34:00Z"/>
                <w:rFonts w:eastAsia="Arial Unicode MS" w:cs="Arial Unicode MS"/>
                <w:sz w:val="24"/>
                <w:szCs w:val="24"/>
              </w:rPr>
            </w:pPr>
            <w:ins w:id="340" w:author="Admin" w:date="2014-05-29T17:34:00Z">
              <w:r w:rsidRPr="00104F0F">
                <w:rPr>
                  <w:rFonts w:eastAsia="Arial Unicode MS" w:cs="Arial Unicode MS"/>
                  <w:sz w:val="24"/>
                  <w:szCs w:val="24"/>
                </w:rPr>
                <w:t>2</w:t>
              </w:r>
            </w:ins>
          </w:p>
        </w:tc>
        <w:tc>
          <w:tcPr>
            <w:tcW w:w="3145" w:type="dxa"/>
          </w:tcPr>
          <w:p w:rsidR="00104F0F" w:rsidRPr="00104F0F" w:rsidRDefault="00104F0F" w:rsidP="00104F0F">
            <w:pPr>
              <w:spacing w:after="0" w:line="240" w:lineRule="auto"/>
              <w:jc w:val="both"/>
              <w:rPr>
                <w:ins w:id="341" w:author="Admin" w:date="2014-05-29T17:34:00Z"/>
                <w:rFonts w:eastAsia="Arial Unicode MS" w:cs="Arial Unicode MS"/>
                <w:sz w:val="24"/>
                <w:szCs w:val="24"/>
              </w:rPr>
            </w:pPr>
            <w:ins w:id="342" w:author="Admin" w:date="2014-05-29T17:34:00Z">
              <w:r w:rsidRPr="00104F0F">
                <w:rPr>
                  <w:rFonts w:eastAsia="Arial Unicode MS" w:cs="Arial Unicode MS"/>
                  <w:sz w:val="24"/>
                  <w:szCs w:val="24"/>
                </w:rPr>
                <w:t>location_name, location_id</w:t>
              </w:r>
            </w:ins>
          </w:p>
        </w:tc>
        <w:tc>
          <w:tcPr>
            <w:tcW w:w="1576" w:type="dxa"/>
          </w:tcPr>
          <w:p w:rsidR="00104F0F" w:rsidRPr="00104F0F" w:rsidRDefault="00104F0F" w:rsidP="00104F0F">
            <w:pPr>
              <w:spacing w:after="0" w:line="240" w:lineRule="auto"/>
              <w:jc w:val="both"/>
              <w:rPr>
                <w:ins w:id="343" w:author="Admin" w:date="2014-05-29T17:34:00Z"/>
                <w:rFonts w:eastAsia="Arial Unicode MS" w:cs="Arial Unicode MS"/>
                <w:sz w:val="24"/>
                <w:szCs w:val="24"/>
              </w:rPr>
            </w:pPr>
            <w:ins w:id="344" w:author="Admin" w:date="2014-05-29T17:34:00Z">
              <w:r w:rsidRPr="00104F0F">
                <w:rPr>
                  <w:rFonts w:eastAsia="Arial Unicode MS" w:cs="Arial Unicode MS"/>
                  <w:sz w:val="24"/>
                  <w:szCs w:val="24"/>
                </w:rPr>
                <w:t>15.79 sec</w:t>
              </w:r>
            </w:ins>
          </w:p>
        </w:tc>
        <w:tc>
          <w:tcPr>
            <w:tcW w:w="1576" w:type="dxa"/>
          </w:tcPr>
          <w:p w:rsidR="00104F0F" w:rsidRPr="00104F0F" w:rsidRDefault="00104F0F" w:rsidP="00104F0F">
            <w:pPr>
              <w:spacing w:after="0" w:line="240" w:lineRule="auto"/>
              <w:jc w:val="both"/>
              <w:rPr>
                <w:ins w:id="345" w:author="Admin" w:date="2014-05-29T17:34:00Z"/>
                <w:rFonts w:eastAsia="Arial Unicode MS" w:cs="Arial Unicode MS"/>
                <w:sz w:val="24"/>
                <w:szCs w:val="24"/>
              </w:rPr>
            </w:pPr>
            <w:ins w:id="346" w:author="Admin" w:date="2014-05-29T17:34:00Z">
              <w:r w:rsidRPr="00104F0F">
                <w:rPr>
                  <w:rFonts w:eastAsia="Arial Unicode MS" w:cs="Arial Unicode MS"/>
                  <w:sz w:val="24"/>
                  <w:szCs w:val="24"/>
                </w:rPr>
                <w:t>0.26 sec</w:t>
              </w:r>
            </w:ins>
          </w:p>
        </w:tc>
      </w:tr>
      <w:tr w:rsidR="00104F0F" w:rsidRPr="00104F0F" w:rsidTr="00365038">
        <w:trPr>
          <w:ins w:id="347" w:author="Admin" w:date="2014-05-29T17:34:00Z"/>
        </w:trPr>
        <w:tc>
          <w:tcPr>
            <w:tcW w:w="3053" w:type="dxa"/>
          </w:tcPr>
          <w:p w:rsidR="00104F0F" w:rsidRPr="00104F0F" w:rsidRDefault="00104F0F" w:rsidP="00104F0F">
            <w:pPr>
              <w:spacing w:after="0" w:line="240" w:lineRule="auto"/>
              <w:jc w:val="both"/>
              <w:rPr>
                <w:ins w:id="348" w:author="Admin" w:date="2014-05-29T17:34:00Z"/>
                <w:rFonts w:eastAsia="Arial Unicode MS" w:cs="Arial Unicode MS"/>
                <w:sz w:val="24"/>
                <w:szCs w:val="24"/>
              </w:rPr>
            </w:pPr>
            <w:ins w:id="349" w:author="Admin" w:date="2014-05-29T17:34:00Z">
              <w:r w:rsidRPr="00104F0F">
                <w:rPr>
                  <w:rFonts w:eastAsia="Arial Unicode MS" w:cs="Arial Unicode MS"/>
                  <w:sz w:val="24"/>
                  <w:szCs w:val="24"/>
                </w:rPr>
                <w:t>3</w:t>
              </w:r>
            </w:ins>
          </w:p>
        </w:tc>
        <w:tc>
          <w:tcPr>
            <w:tcW w:w="3145" w:type="dxa"/>
          </w:tcPr>
          <w:p w:rsidR="00104F0F" w:rsidRPr="00104F0F" w:rsidRDefault="00104F0F" w:rsidP="00104F0F">
            <w:pPr>
              <w:spacing w:after="0" w:line="240" w:lineRule="auto"/>
              <w:jc w:val="both"/>
              <w:rPr>
                <w:ins w:id="350" w:author="Admin" w:date="2014-05-29T17:34:00Z"/>
                <w:rFonts w:eastAsia="Arial Unicode MS" w:cs="Arial Unicode MS"/>
                <w:sz w:val="24"/>
                <w:szCs w:val="24"/>
              </w:rPr>
            </w:pPr>
            <w:ins w:id="351" w:author="Admin" w:date="2014-05-29T17:34:00Z">
              <w:r w:rsidRPr="00104F0F">
                <w:rPr>
                  <w:rFonts w:eastAsia="Arial Unicode MS" w:cs="Arial Unicode MS"/>
                  <w:sz w:val="24"/>
                  <w:szCs w:val="24"/>
                </w:rPr>
                <w:t>place_name</w:t>
              </w:r>
            </w:ins>
          </w:p>
        </w:tc>
        <w:tc>
          <w:tcPr>
            <w:tcW w:w="1576" w:type="dxa"/>
          </w:tcPr>
          <w:p w:rsidR="00104F0F" w:rsidRPr="00104F0F" w:rsidRDefault="00104F0F" w:rsidP="00104F0F">
            <w:pPr>
              <w:spacing w:after="0" w:line="240" w:lineRule="auto"/>
              <w:jc w:val="both"/>
              <w:rPr>
                <w:ins w:id="352" w:author="Admin" w:date="2014-05-29T17:34:00Z"/>
                <w:rFonts w:eastAsia="Arial Unicode MS" w:cs="Arial Unicode MS"/>
                <w:sz w:val="24"/>
                <w:szCs w:val="24"/>
              </w:rPr>
            </w:pPr>
            <w:ins w:id="353" w:author="Admin" w:date="2014-05-29T17:34:00Z">
              <w:r w:rsidRPr="00104F0F">
                <w:rPr>
                  <w:rFonts w:eastAsia="Arial Unicode MS" w:cs="Arial Unicode MS"/>
                  <w:sz w:val="24"/>
                  <w:szCs w:val="24"/>
                </w:rPr>
                <w:t>1.24 sec</w:t>
              </w:r>
            </w:ins>
          </w:p>
        </w:tc>
        <w:tc>
          <w:tcPr>
            <w:tcW w:w="1576" w:type="dxa"/>
          </w:tcPr>
          <w:p w:rsidR="00104F0F" w:rsidRPr="00104F0F" w:rsidRDefault="00104F0F" w:rsidP="00104F0F">
            <w:pPr>
              <w:spacing w:after="0" w:line="240" w:lineRule="auto"/>
              <w:jc w:val="both"/>
              <w:rPr>
                <w:ins w:id="354" w:author="Admin" w:date="2014-05-29T17:34:00Z"/>
                <w:rFonts w:eastAsia="Arial Unicode MS" w:cs="Arial Unicode MS"/>
                <w:sz w:val="24"/>
                <w:szCs w:val="24"/>
              </w:rPr>
            </w:pPr>
            <w:ins w:id="355" w:author="Admin" w:date="2014-05-29T17:34:00Z">
              <w:r w:rsidRPr="00104F0F">
                <w:rPr>
                  <w:rFonts w:eastAsia="Arial Unicode MS" w:cs="Arial Unicode MS"/>
                  <w:sz w:val="24"/>
                  <w:szCs w:val="24"/>
                </w:rPr>
                <w:t>0.07 sec</w:t>
              </w:r>
            </w:ins>
          </w:p>
        </w:tc>
      </w:tr>
    </w:tbl>
    <w:p w:rsidR="00286D54" w:rsidDel="00D331E5" w:rsidRDefault="00286D54" w:rsidP="006037AC">
      <w:pPr>
        <w:spacing w:after="0" w:line="240" w:lineRule="auto"/>
        <w:jc w:val="both"/>
        <w:rPr>
          <w:del w:id="356" w:author="Admin" w:date="2014-05-29T17:33:00Z"/>
          <w:rFonts w:eastAsia="Arial Unicode MS" w:cs="Arial Unicode MS"/>
          <w:sz w:val="24"/>
          <w:szCs w:val="24"/>
        </w:rPr>
      </w:pPr>
    </w:p>
    <w:p w:rsidR="001D39D7" w:rsidRDefault="001D39D7" w:rsidP="00286D54">
      <w:pPr>
        <w:jc w:val="both"/>
        <w:rPr>
          <w:ins w:id="357" w:author="Admin" w:date="2014-05-29T17:26:00Z"/>
          <w:rFonts w:eastAsia="Arial Unicode MS" w:cs="Arial Unicode MS"/>
          <w:b/>
          <w:sz w:val="28"/>
          <w:szCs w:val="24"/>
          <w:u w:val="single"/>
        </w:rPr>
      </w:pPr>
    </w:p>
    <w:p w:rsidR="00104F0F" w:rsidRDefault="00104F0F" w:rsidP="00286D54">
      <w:pPr>
        <w:jc w:val="both"/>
        <w:rPr>
          <w:ins w:id="358" w:author="Admin" w:date="2014-05-29T17:34:00Z"/>
          <w:rFonts w:eastAsia="Arial Unicode MS" w:cs="Arial Unicode MS"/>
          <w:b/>
          <w:sz w:val="28"/>
          <w:szCs w:val="24"/>
          <w:u w:val="single"/>
        </w:rPr>
      </w:pPr>
    </w:p>
    <w:p w:rsidR="00104F0F" w:rsidRDefault="00104F0F" w:rsidP="00286D54">
      <w:pPr>
        <w:jc w:val="both"/>
        <w:rPr>
          <w:ins w:id="359" w:author="Admin" w:date="2014-05-29T17:34:00Z"/>
          <w:rFonts w:eastAsia="Arial Unicode MS" w:cs="Arial Unicode MS"/>
          <w:b/>
          <w:sz w:val="28"/>
          <w:szCs w:val="24"/>
          <w:u w:val="single"/>
        </w:rPr>
      </w:pPr>
    </w:p>
    <w:p w:rsidR="00104F0F" w:rsidRDefault="00104F0F" w:rsidP="00286D54">
      <w:pPr>
        <w:jc w:val="both"/>
        <w:rPr>
          <w:ins w:id="360" w:author="Admin" w:date="2014-05-29T17:34:00Z"/>
          <w:rFonts w:eastAsia="Arial Unicode MS" w:cs="Arial Unicode MS"/>
          <w:b/>
          <w:sz w:val="28"/>
          <w:szCs w:val="24"/>
          <w:u w:val="single"/>
        </w:rPr>
      </w:pPr>
    </w:p>
    <w:p w:rsidR="00104F0F" w:rsidRDefault="00104F0F" w:rsidP="00286D54">
      <w:pPr>
        <w:jc w:val="both"/>
        <w:rPr>
          <w:ins w:id="361" w:author="Admin" w:date="2014-05-29T17:34:00Z"/>
          <w:rFonts w:eastAsia="Arial Unicode MS" w:cs="Arial Unicode MS"/>
          <w:b/>
          <w:sz w:val="28"/>
          <w:szCs w:val="24"/>
          <w:u w:val="single"/>
        </w:rPr>
      </w:pPr>
    </w:p>
    <w:p w:rsidR="00286D54" w:rsidRPr="00CF2725" w:rsidRDefault="00286D54" w:rsidP="00286D54">
      <w:pPr>
        <w:jc w:val="both"/>
        <w:rPr>
          <w:rFonts w:eastAsia="Arial Unicode MS" w:cs="Arial Unicode MS"/>
          <w:b/>
          <w:sz w:val="36"/>
          <w:szCs w:val="24"/>
          <w:u w:val="single"/>
          <w:rPrChange w:id="362" w:author="Admin" w:date="2014-05-29T17:35:00Z">
            <w:rPr>
              <w:rFonts w:eastAsia="Arial Unicode MS" w:cs="Arial Unicode MS"/>
              <w:b/>
              <w:sz w:val="28"/>
              <w:szCs w:val="24"/>
              <w:u w:val="single"/>
            </w:rPr>
          </w:rPrChange>
        </w:rPr>
      </w:pPr>
      <w:r w:rsidRPr="00CF2725">
        <w:rPr>
          <w:rFonts w:eastAsia="Arial Unicode MS" w:cs="Arial Unicode MS"/>
          <w:b/>
          <w:sz w:val="36"/>
          <w:szCs w:val="24"/>
          <w:u w:val="single"/>
          <w:rPrChange w:id="363" w:author="Admin" w:date="2014-05-29T17:35:00Z">
            <w:rPr>
              <w:rFonts w:eastAsia="Arial Unicode MS" w:cs="Arial Unicode MS"/>
              <w:b/>
              <w:sz w:val="28"/>
              <w:szCs w:val="24"/>
              <w:u w:val="single"/>
            </w:rPr>
          </w:rPrChange>
        </w:rPr>
        <w:t xml:space="preserve">(iv.) Query processing decisions: </w:t>
      </w:r>
    </w:p>
    <w:p w:rsidR="00E22F62" w:rsidRDefault="00E22F62" w:rsidP="00E22F62">
      <w:pPr>
        <w:rPr>
          <w:sz w:val="24"/>
          <w:szCs w:val="28"/>
        </w:rPr>
      </w:pPr>
      <w:bookmarkStart w:id="364" w:name="OLE_LINK173"/>
      <w:bookmarkStart w:id="365" w:name="OLE_LINK174"/>
      <w:bookmarkStart w:id="366" w:name="OLE_LINK175"/>
      <w:r>
        <w:rPr>
          <w:sz w:val="24"/>
          <w:szCs w:val="28"/>
        </w:rPr>
        <w:lastRenderedPageBreak/>
        <w:t xml:space="preserve">By following </w:t>
      </w:r>
      <w:r w:rsidRPr="00E22F62">
        <w:rPr>
          <w:sz w:val="24"/>
          <w:szCs w:val="28"/>
        </w:rPr>
        <w:t xml:space="preserve">the best practices </w:t>
      </w:r>
      <w:r>
        <w:rPr>
          <w:sz w:val="24"/>
          <w:szCs w:val="28"/>
        </w:rPr>
        <w:t>for</w:t>
      </w:r>
      <w:r w:rsidRPr="00E22F62">
        <w:rPr>
          <w:sz w:val="24"/>
          <w:szCs w:val="28"/>
        </w:rPr>
        <w:t xml:space="preserve"> query designin</w:t>
      </w:r>
      <w:r>
        <w:rPr>
          <w:sz w:val="24"/>
          <w:szCs w:val="28"/>
        </w:rPr>
        <w:t>g and optimizing</w:t>
      </w:r>
      <w:r w:rsidRPr="00E22F62">
        <w:rPr>
          <w:sz w:val="24"/>
          <w:szCs w:val="28"/>
        </w:rPr>
        <w:t xml:space="preserve"> queries</w:t>
      </w:r>
      <w:r>
        <w:rPr>
          <w:sz w:val="24"/>
          <w:szCs w:val="28"/>
        </w:rPr>
        <w:t>, we could improve the execution time of the queries that we initially came up with.</w:t>
      </w:r>
    </w:p>
    <w:bookmarkEnd w:id="364"/>
    <w:bookmarkEnd w:id="365"/>
    <w:bookmarkEnd w:id="366"/>
    <w:p w:rsidR="00E22F62" w:rsidRDefault="00E22F62" w:rsidP="00E22F62">
      <w:pPr>
        <w:rPr>
          <w:sz w:val="24"/>
          <w:szCs w:val="28"/>
        </w:rPr>
      </w:pPr>
      <w:r>
        <w:rPr>
          <w:sz w:val="24"/>
          <w:szCs w:val="28"/>
        </w:rPr>
        <w:t xml:space="preserve">1) Wherever possible select * was replaced with select specific fields. This helped improved query processing by eliminating the selection of unwanted records. Also, while </w:t>
      </w:r>
      <w:r w:rsidR="00940438">
        <w:rPr>
          <w:sz w:val="24"/>
          <w:szCs w:val="28"/>
        </w:rPr>
        <w:t>evaluating</w:t>
      </w:r>
      <w:r>
        <w:rPr>
          <w:sz w:val="24"/>
          <w:szCs w:val="28"/>
        </w:rPr>
        <w:t xml:space="preserve"> the query processing, </w:t>
      </w:r>
      <w:r w:rsidRPr="00E22F62">
        <w:rPr>
          <w:sz w:val="24"/>
          <w:szCs w:val="28"/>
        </w:rPr>
        <w:t>selec</w:t>
      </w:r>
      <w:r>
        <w:rPr>
          <w:sz w:val="24"/>
          <w:szCs w:val="28"/>
        </w:rPr>
        <w:t xml:space="preserve">tions </w:t>
      </w:r>
      <w:r w:rsidR="00940438">
        <w:rPr>
          <w:sz w:val="24"/>
          <w:szCs w:val="28"/>
        </w:rPr>
        <w:t>and projections</w:t>
      </w:r>
      <w:r w:rsidR="004F7222">
        <w:rPr>
          <w:sz w:val="24"/>
          <w:szCs w:val="28"/>
        </w:rPr>
        <w:t xml:space="preserve"> </w:t>
      </w:r>
      <w:r>
        <w:rPr>
          <w:sz w:val="24"/>
          <w:szCs w:val="28"/>
        </w:rPr>
        <w:t xml:space="preserve">were pushed down the </w:t>
      </w:r>
      <w:r w:rsidRPr="00E22F62">
        <w:rPr>
          <w:sz w:val="24"/>
          <w:szCs w:val="28"/>
        </w:rPr>
        <w:t>tree</w:t>
      </w:r>
      <w:r>
        <w:rPr>
          <w:sz w:val="24"/>
          <w:szCs w:val="28"/>
        </w:rPr>
        <w:t xml:space="preserve"> so that they are executed earlier, thereby reducing the </w:t>
      </w:r>
      <w:r w:rsidR="00940438">
        <w:rPr>
          <w:sz w:val="24"/>
          <w:szCs w:val="28"/>
        </w:rPr>
        <w:t xml:space="preserve">number of </w:t>
      </w:r>
      <w:r>
        <w:rPr>
          <w:sz w:val="24"/>
          <w:szCs w:val="28"/>
        </w:rPr>
        <w:t xml:space="preserve">blocks </w:t>
      </w:r>
      <w:r w:rsidR="00940438">
        <w:rPr>
          <w:sz w:val="24"/>
          <w:szCs w:val="28"/>
        </w:rPr>
        <w:t xml:space="preserve">to be carried over for the next stage of query. </w:t>
      </w:r>
    </w:p>
    <w:p w:rsidR="00940438" w:rsidRDefault="00940438" w:rsidP="00E22F62">
      <w:pPr>
        <w:rPr>
          <w:sz w:val="24"/>
          <w:szCs w:val="28"/>
        </w:rPr>
      </w:pPr>
      <w:r>
        <w:rPr>
          <w:sz w:val="24"/>
          <w:szCs w:val="28"/>
        </w:rPr>
        <w:t>2) Full joins were avoided as much as possible.</w:t>
      </w:r>
    </w:p>
    <w:p w:rsidR="00E22F62" w:rsidRDefault="00940438" w:rsidP="00E22F62">
      <w:pPr>
        <w:rPr>
          <w:sz w:val="24"/>
          <w:szCs w:val="28"/>
        </w:rPr>
      </w:pPr>
      <w:r>
        <w:rPr>
          <w:sz w:val="24"/>
          <w:szCs w:val="28"/>
        </w:rPr>
        <w:t>3</w:t>
      </w:r>
      <w:r w:rsidR="00E22F62">
        <w:rPr>
          <w:sz w:val="24"/>
          <w:szCs w:val="28"/>
        </w:rPr>
        <w:t xml:space="preserve">) Nested sub queries were avoided as much as possible. </w:t>
      </w:r>
    </w:p>
    <w:p w:rsidR="005E6942" w:rsidDel="00104F0F" w:rsidRDefault="00940438" w:rsidP="00E22F62">
      <w:pPr>
        <w:rPr>
          <w:del w:id="367" w:author="Admin" w:date="2014-05-29T17:35:00Z"/>
          <w:sz w:val="24"/>
          <w:szCs w:val="28"/>
        </w:rPr>
      </w:pPr>
      <w:r>
        <w:rPr>
          <w:sz w:val="24"/>
          <w:szCs w:val="28"/>
        </w:rPr>
        <w:t>4) S</w:t>
      </w:r>
      <w:r w:rsidR="00E22F62" w:rsidRPr="00E22F62">
        <w:rPr>
          <w:sz w:val="24"/>
          <w:szCs w:val="28"/>
        </w:rPr>
        <w:t xml:space="preserve">econdary indexes </w:t>
      </w:r>
      <w:r>
        <w:rPr>
          <w:sz w:val="24"/>
          <w:szCs w:val="28"/>
        </w:rPr>
        <w:t xml:space="preserve">were inserted </w:t>
      </w:r>
      <w:r w:rsidR="00E22F62" w:rsidRPr="00E22F62">
        <w:rPr>
          <w:sz w:val="24"/>
          <w:szCs w:val="28"/>
        </w:rPr>
        <w:t xml:space="preserve">on </w:t>
      </w:r>
      <w:r>
        <w:rPr>
          <w:sz w:val="24"/>
          <w:szCs w:val="28"/>
        </w:rPr>
        <w:t xml:space="preserve">frequently accessed </w:t>
      </w:r>
      <w:r w:rsidR="00E22F62" w:rsidRPr="00E22F62">
        <w:rPr>
          <w:sz w:val="24"/>
          <w:szCs w:val="28"/>
        </w:rPr>
        <w:t xml:space="preserve">fields </w:t>
      </w:r>
      <w:r>
        <w:rPr>
          <w:sz w:val="24"/>
          <w:szCs w:val="28"/>
        </w:rPr>
        <w:t>minimize</w:t>
      </w:r>
      <w:r w:rsidR="00E22F62" w:rsidRPr="00E22F62">
        <w:rPr>
          <w:sz w:val="24"/>
          <w:szCs w:val="28"/>
        </w:rPr>
        <w:t xml:space="preserve"> the execution time.  </w:t>
      </w:r>
      <w:bookmarkEnd w:id="217"/>
      <w:bookmarkEnd w:id="218"/>
      <w:bookmarkEnd w:id="219"/>
    </w:p>
    <w:p w:rsidR="002D66C9" w:rsidRDefault="002D66C9" w:rsidP="00E22F62">
      <w:pPr>
        <w:rPr>
          <w:sz w:val="24"/>
          <w:szCs w:val="28"/>
        </w:rPr>
      </w:pPr>
    </w:p>
    <w:p w:rsidR="004F7222" w:rsidRPr="00CF2725" w:rsidRDefault="004F7222" w:rsidP="004F7222">
      <w:pPr>
        <w:rPr>
          <w:sz w:val="36"/>
          <w:szCs w:val="24"/>
          <w:rPrChange w:id="368" w:author="Admin" w:date="2014-05-29T17:35:00Z">
            <w:rPr>
              <w:sz w:val="28"/>
              <w:szCs w:val="24"/>
            </w:rPr>
          </w:rPrChange>
        </w:rPr>
      </w:pPr>
      <w:r w:rsidRPr="00CF2725">
        <w:rPr>
          <w:sz w:val="36"/>
          <w:szCs w:val="24"/>
          <w:rPrChange w:id="369" w:author="Admin" w:date="2014-05-29T17:35:00Z">
            <w:rPr>
              <w:sz w:val="28"/>
              <w:szCs w:val="24"/>
            </w:rPr>
          </w:rPrChange>
        </w:rPr>
        <w:t xml:space="preserve">(c). </w:t>
      </w:r>
      <w:r w:rsidRPr="00CF2725">
        <w:rPr>
          <w:b/>
          <w:sz w:val="36"/>
          <w:szCs w:val="24"/>
          <w:u w:val="single"/>
          <w:rPrChange w:id="370" w:author="Admin" w:date="2014-05-29T17:35:00Z">
            <w:rPr>
              <w:b/>
              <w:sz w:val="28"/>
              <w:szCs w:val="24"/>
              <w:u w:val="single"/>
            </w:rPr>
          </w:rPrChange>
        </w:rPr>
        <w:t>Conclusion:</w:t>
      </w:r>
    </w:p>
    <w:p w:rsidR="00D33650" w:rsidRDefault="00D33650" w:rsidP="00481D16">
      <w:pPr>
        <w:rPr>
          <w:ins w:id="371" w:author="Admin" w:date="2014-05-29T17:40:00Z"/>
        </w:rPr>
      </w:pPr>
      <w:ins w:id="372" w:author="Admin" w:date="2014-05-29T17:40:00Z">
        <w:r>
          <w:t>Scaling the database to a large user base require less redundancy in the database tables, faster query processing time, efficient memory as well as storage, concurrency and recovery. We could reduce the redundancy by making sure that all of our existing as well as new tables (if we create any new tables) are in BCNF/3NF/1NF. We need to have sufficient storage and memory to hold the database and to process user requests (queries).  For faster querying times, we could utilize index structures such as hash index as well as B+-tree index. Additionally, for a large user base systems, we have many users accessing the database simultaneously. Therefore, we have to make sure that we follow ACID rules which will give us concurrency, consistency, isolation, durability and atomicity. Recovery is also an important aspect of a large scale database in case of system or hardware failure. We could utilize recovery manager and proper locking protocols to recover from a crash and avoid dead locks scenarios, respectively.</w:t>
        </w:r>
      </w:ins>
    </w:p>
    <w:p w:rsidR="004F7222" w:rsidRDefault="00D33650" w:rsidP="00481D16">
      <w:pPr>
        <w:rPr>
          <w:sz w:val="24"/>
          <w:szCs w:val="28"/>
        </w:rPr>
      </w:pPr>
      <w:ins w:id="373" w:author="Admin" w:date="2014-05-29T17:40:00Z">
        <w:r>
          <w:t xml:space="preserve">Additionally, </w:t>
        </w:r>
        <w:r>
          <w:rPr>
            <w:sz w:val="24"/>
            <w:szCs w:val="28"/>
          </w:rPr>
          <w:t>i</w:t>
        </w:r>
      </w:ins>
      <w:del w:id="374" w:author="Admin" w:date="2014-05-29T17:40:00Z">
        <w:r w:rsidR="00481D16" w:rsidDel="00D33650">
          <w:rPr>
            <w:sz w:val="24"/>
            <w:szCs w:val="28"/>
          </w:rPr>
          <w:delText>I</w:delText>
        </w:r>
      </w:del>
      <w:r w:rsidR="00481D16">
        <w:rPr>
          <w:sz w:val="24"/>
          <w:szCs w:val="28"/>
        </w:rPr>
        <w:t>f we</w:t>
      </w:r>
      <w:r w:rsidR="00481D16" w:rsidRPr="00481D16">
        <w:rPr>
          <w:sz w:val="24"/>
          <w:szCs w:val="28"/>
        </w:rPr>
        <w:t xml:space="preserve"> were to write an actual application and scale up to a large user base</w:t>
      </w:r>
      <w:r w:rsidR="00481D16">
        <w:rPr>
          <w:sz w:val="24"/>
          <w:szCs w:val="28"/>
        </w:rPr>
        <w:t>, some of the considerations would be:</w:t>
      </w:r>
    </w:p>
    <w:p w:rsidR="00481D16" w:rsidRDefault="00481D16" w:rsidP="00481D16">
      <w:pPr>
        <w:rPr>
          <w:sz w:val="24"/>
          <w:szCs w:val="28"/>
        </w:rPr>
      </w:pPr>
      <w:r>
        <w:rPr>
          <w:sz w:val="24"/>
          <w:szCs w:val="28"/>
        </w:rPr>
        <w:t xml:space="preserve">1) Develop a NoSQL database if this has to be scaled to handle </w:t>
      </w:r>
      <w:r w:rsidR="001A0C28">
        <w:rPr>
          <w:sz w:val="24"/>
          <w:szCs w:val="28"/>
        </w:rPr>
        <w:t>significantly</w:t>
      </w:r>
      <w:r>
        <w:rPr>
          <w:sz w:val="24"/>
          <w:szCs w:val="28"/>
        </w:rPr>
        <w:t xml:space="preserve"> larger data.</w:t>
      </w:r>
    </w:p>
    <w:p w:rsidR="00481D16" w:rsidRDefault="00481D16" w:rsidP="00481D16">
      <w:pPr>
        <w:rPr>
          <w:sz w:val="24"/>
          <w:szCs w:val="28"/>
        </w:rPr>
      </w:pPr>
      <w:r>
        <w:rPr>
          <w:sz w:val="24"/>
          <w:szCs w:val="28"/>
        </w:rPr>
        <w:t>2) Add more components to the database like including a password for users to login (in the users table), option for users to message each other.</w:t>
      </w:r>
    </w:p>
    <w:p w:rsidR="00730DA9" w:rsidDel="00D33650" w:rsidRDefault="00730DA9" w:rsidP="00481D16">
      <w:pPr>
        <w:rPr>
          <w:del w:id="375" w:author="Admin" w:date="2014-05-29T17:40:00Z"/>
          <w:sz w:val="24"/>
          <w:szCs w:val="28"/>
        </w:rPr>
      </w:pPr>
      <w:r>
        <w:rPr>
          <w:sz w:val="24"/>
          <w:szCs w:val="28"/>
        </w:rPr>
        <w:t>3) For additional accuracy and consistency in the</w:t>
      </w:r>
      <w:r w:rsidRPr="00730DA9">
        <w:t xml:space="preserve"> </w:t>
      </w:r>
      <w:r w:rsidRPr="00730DA9">
        <w:rPr>
          <w:sz w:val="24"/>
          <w:szCs w:val="28"/>
        </w:rPr>
        <w:t xml:space="preserve">database, </w:t>
      </w:r>
      <w:r w:rsidR="001A0C28">
        <w:rPr>
          <w:sz w:val="24"/>
          <w:szCs w:val="28"/>
        </w:rPr>
        <w:t>“</w:t>
      </w:r>
      <w:r w:rsidR="001A0C28" w:rsidRPr="00730DA9">
        <w:rPr>
          <w:sz w:val="24"/>
          <w:szCs w:val="28"/>
        </w:rPr>
        <w:t>auto_increment</w:t>
      </w:r>
      <w:r w:rsidR="001A0C28">
        <w:rPr>
          <w:sz w:val="24"/>
          <w:szCs w:val="28"/>
        </w:rPr>
        <w:t>”</w:t>
      </w:r>
      <w:r w:rsidR="001A0C28" w:rsidRPr="00730DA9">
        <w:rPr>
          <w:sz w:val="24"/>
          <w:szCs w:val="28"/>
        </w:rPr>
        <w:t xml:space="preserve"> </w:t>
      </w:r>
      <w:r>
        <w:rPr>
          <w:sz w:val="24"/>
          <w:szCs w:val="28"/>
        </w:rPr>
        <w:t>and</w:t>
      </w:r>
      <w:r w:rsidRPr="00730DA9">
        <w:rPr>
          <w:sz w:val="24"/>
          <w:szCs w:val="28"/>
        </w:rPr>
        <w:t xml:space="preserve"> </w:t>
      </w:r>
      <w:r w:rsidR="001A0C28">
        <w:rPr>
          <w:sz w:val="24"/>
          <w:szCs w:val="28"/>
        </w:rPr>
        <w:t>“</w:t>
      </w:r>
      <w:r w:rsidR="001A0C28" w:rsidRPr="00730DA9">
        <w:rPr>
          <w:sz w:val="24"/>
          <w:szCs w:val="28"/>
        </w:rPr>
        <w:t>primary</w:t>
      </w:r>
      <w:r w:rsidR="001A0C28">
        <w:rPr>
          <w:sz w:val="24"/>
          <w:szCs w:val="28"/>
        </w:rPr>
        <w:t>”</w:t>
      </w:r>
      <w:r w:rsidRPr="00730DA9">
        <w:rPr>
          <w:sz w:val="24"/>
          <w:szCs w:val="28"/>
        </w:rPr>
        <w:t xml:space="preserve"> unique key field </w:t>
      </w:r>
      <w:r>
        <w:rPr>
          <w:sz w:val="24"/>
          <w:szCs w:val="28"/>
        </w:rPr>
        <w:t>could be used for each user. This would ensure that every user_id is unique.</w:t>
      </w:r>
      <w:r w:rsidR="001A0C28">
        <w:rPr>
          <w:sz w:val="24"/>
          <w:szCs w:val="28"/>
        </w:rPr>
        <w:t xml:space="preserve"> Also in other tables that use user_id as a foreign key, keeping it as the primary key will improve the query processing efficiency.</w:t>
      </w:r>
      <w:bookmarkStart w:id="376" w:name="_GoBack"/>
      <w:bookmarkEnd w:id="376"/>
    </w:p>
    <w:p w:rsidR="00365DDE" w:rsidDel="00CF2725" w:rsidRDefault="00365DDE" w:rsidP="00481D16">
      <w:pPr>
        <w:rPr>
          <w:del w:id="377" w:author="Admin" w:date="2014-05-29T17:35:00Z"/>
          <w:sz w:val="24"/>
          <w:szCs w:val="28"/>
        </w:rPr>
      </w:pPr>
    </w:p>
    <w:p w:rsidR="00481D16" w:rsidDel="00CF2725" w:rsidRDefault="00481D16" w:rsidP="00481D16">
      <w:pPr>
        <w:rPr>
          <w:del w:id="378" w:author="Admin" w:date="2014-05-29T17:35:00Z"/>
          <w:sz w:val="24"/>
          <w:szCs w:val="28"/>
        </w:rPr>
      </w:pPr>
    </w:p>
    <w:p w:rsidR="002D66C9" w:rsidRPr="00E22F62" w:rsidRDefault="002D66C9" w:rsidP="00CF2725">
      <w:pPr>
        <w:rPr>
          <w:sz w:val="24"/>
          <w:szCs w:val="28"/>
        </w:rPr>
        <w:pPrChange w:id="379" w:author="Admin" w:date="2014-05-29T17:35:00Z">
          <w:pPr/>
        </w:pPrChange>
      </w:pPr>
    </w:p>
    <w:sectPr w:rsidR="002D66C9" w:rsidRPr="00E22F62" w:rsidSect="00D86364">
      <w:pgSz w:w="15840" w:h="12240" w:orient="landscape"/>
      <w:pgMar w:top="900" w:right="180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9F7" w:rsidRDefault="003609F7" w:rsidP="00D70E5F">
      <w:pPr>
        <w:spacing w:after="0" w:line="240" w:lineRule="auto"/>
      </w:pPr>
      <w:r>
        <w:separator/>
      </w:r>
    </w:p>
  </w:endnote>
  <w:endnote w:type="continuationSeparator" w:id="0">
    <w:p w:rsidR="003609F7" w:rsidRDefault="003609F7" w:rsidP="00D7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9F7" w:rsidRDefault="003609F7" w:rsidP="00D70E5F">
      <w:pPr>
        <w:spacing w:after="0" w:line="240" w:lineRule="auto"/>
      </w:pPr>
      <w:r>
        <w:separator/>
      </w:r>
    </w:p>
  </w:footnote>
  <w:footnote w:type="continuationSeparator" w:id="0">
    <w:p w:rsidR="003609F7" w:rsidRDefault="003609F7" w:rsidP="00D70E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C7339"/>
    <w:multiLevelType w:val="hybridMultilevel"/>
    <w:tmpl w:val="678E3C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E60099"/>
    <w:multiLevelType w:val="hybridMultilevel"/>
    <w:tmpl w:val="4CF6F1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34987519"/>
    <w:multiLevelType w:val="hybridMultilevel"/>
    <w:tmpl w:val="6EBEE5F8"/>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D446DA"/>
    <w:multiLevelType w:val="hybridMultilevel"/>
    <w:tmpl w:val="C21C52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4E7E0EC6"/>
    <w:multiLevelType w:val="hybridMultilevel"/>
    <w:tmpl w:val="D116B93C"/>
    <w:lvl w:ilvl="0" w:tplc="4EC8A802">
      <w:start w:val="1"/>
      <w:numFmt w:val="bullet"/>
      <w:lvlText w:val=""/>
      <w:lvlJc w:val="left"/>
      <w:pPr>
        <w:ind w:left="1350" w:hanging="360"/>
      </w:pPr>
      <w:rPr>
        <w:rFonts w:ascii="Symbol" w:eastAsiaTheme="minorHAnsi" w:hAnsi="Symbol"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54A75A36"/>
    <w:multiLevelType w:val="hybridMultilevel"/>
    <w:tmpl w:val="1DC0C15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nsid w:val="5DD160FF"/>
    <w:multiLevelType w:val="hybridMultilevel"/>
    <w:tmpl w:val="D64CD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B8094B"/>
    <w:multiLevelType w:val="hybridMultilevel"/>
    <w:tmpl w:val="52FAB7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5EB06C2"/>
    <w:multiLevelType w:val="hybridMultilevel"/>
    <w:tmpl w:val="94A85BCE"/>
    <w:lvl w:ilvl="0" w:tplc="AFD4FE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8"/>
  </w:num>
  <w:num w:numId="4">
    <w:abstractNumId w:val="1"/>
  </w:num>
  <w:num w:numId="5">
    <w:abstractNumId w:val="3"/>
  </w:num>
  <w:num w:numId="6">
    <w:abstractNumId w:val="7"/>
  </w:num>
  <w:num w:numId="7">
    <w:abstractNumId w:val="0"/>
  </w:num>
  <w:num w:numId="8">
    <w:abstractNumId w:val="6"/>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2AA"/>
    <w:rsid w:val="000006C6"/>
    <w:rsid w:val="00003568"/>
    <w:rsid w:val="0000756F"/>
    <w:rsid w:val="00017D87"/>
    <w:rsid w:val="0002219C"/>
    <w:rsid w:val="0002649A"/>
    <w:rsid w:val="00027C28"/>
    <w:rsid w:val="00035122"/>
    <w:rsid w:val="0003548D"/>
    <w:rsid w:val="000358FE"/>
    <w:rsid w:val="00053245"/>
    <w:rsid w:val="000712AB"/>
    <w:rsid w:val="0007416C"/>
    <w:rsid w:val="000862B5"/>
    <w:rsid w:val="00097865"/>
    <w:rsid w:val="000A05A6"/>
    <w:rsid w:val="000A3798"/>
    <w:rsid w:val="000B47EE"/>
    <w:rsid w:val="000C2551"/>
    <w:rsid w:val="000C2E4E"/>
    <w:rsid w:val="000D43E2"/>
    <w:rsid w:val="000E597D"/>
    <w:rsid w:val="00101DD5"/>
    <w:rsid w:val="00104F0F"/>
    <w:rsid w:val="00106DB2"/>
    <w:rsid w:val="00114674"/>
    <w:rsid w:val="00121078"/>
    <w:rsid w:val="00132D62"/>
    <w:rsid w:val="001406A3"/>
    <w:rsid w:val="0014449B"/>
    <w:rsid w:val="00145A20"/>
    <w:rsid w:val="00150622"/>
    <w:rsid w:val="0015299C"/>
    <w:rsid w:val="00153F2A"/>
    <w:rsid w:val="001543FC"/>
    <w:rsid w:val="00156027"/>
    <w:rsid w:val="001632BC"/>
    <w:rsid w:val="001655AE"/>
    <w:rsid w:val="00170C25"/>
    <w:rsid w:val="00172EDE"/>
    <w:rsid w:val="00181CD4"/>
    <w:rsid w:val="00183275"/>
    <w:rsid w:val="00194EF7"/>
    <w:rsid w:val="001A0C28"/>
    <w:rsid w:val="001A30F2"/>
    <w:rsid w:val="001B328F"/>
    <w:rsid w:val="001B34CF"/>
    <w:rsid w:val="001B4B40"/>
    <w:rsid w:val="001B741E"/>
    <w:rsid w:val="001B78B3"/>
    <w:rsid w:val="001C0DE7"/>
    <w:rsid w:val="001C6CB6"/>
    <w:rsid w:val="001D39D7"/>
    <w:rsid w:val="001E2540"/>
    <w:rsid w:val="001F290E"/>
    <w:rsid w:val="00200C22"/>
    <w:rsid w:val="002061F7"/>
    <w:rsid w:val="00206ACE"/>
    <w:rsid w:val="0021557B"/>
    <w:rsid w:val="0022077B"/>
    <w:rsid w:val="00227828"/>
    <w:rsid w:val="00241DBA"/>
    <w:rsid w:val="002469A1"/>
    <w:rsid w:val="00256EBC"/>
    <w:rsid w:val="00273769"/>
    <w:rsid w:val="002847BF"/>
    <w:rsid w:val="00286622"/>
    <w:rsid w:val="00286D54"/>
    <w:rsid w:val="0029525E"/>
    <w:rsid w:val="002978D2"/>
    <w:rsid w:val="002A36B6"/>
    <w:rsid w:val="002B079F"/>
    <w:rsid w:val="002B1999"/>
    <w:rsid w:val="002B22AA"/>
    <w:rsid w:val="002B22DB"/>
    <w:rsid w:val="002B24C4"/>
    <w:rsid w:val="002C185F"/>
    <w:rsid w:val="002C30E2"/>
    <w:rsid w:val="002D66C9"/>
    <w:rsid w:val="002E00C2"/>
    <w:rsid w:val="002F67D9"/>
    <w:rsid w:val="002F6D81"/>
    <w:rsid w:val="003002AA"/>
    <w:rsid w:val="003115CF"/>
    <w:rsid w:val="00323A47"/>
    <w:rsid w:val="003272ED"/>
    <w:rsid w:val="00333C76"/>
    <w:rsid w:val="0033616E"/>
    <w:rsid w:val="003379BC"/>
    <w:rsid w:val="00344ADA"/>
    <w:rsid w:val="00345282"/>
    <w:rsid w:val="00345DD4"/>
    <w:rsid w:val="00353E51"/>
    <w:rsid w:val="0035776A"/>
    <w:rsid w:val="003609F7"/>
    <w:rsid w:val="00365DDE"/>
    <w:rsid w:val="003730C1"/>
    <w:rsid w:val="00374362"/>
    <w:rsid w:val="003779AD"/>
    <w:rsid w:val="00384B9F"/>
    <w:rsid w:val="0038538F"/>
    <w:rsid w:val="00387133"/>
    <w:rsid w:val="00393CBD"/>
    <w:rsid w:val="00393E48"/>
    <w:rsid w:val="003B0715"/>
    <w:rsid w:val="003B385D"/>
    <w:rsid w:val="003B3ACC"/>
    <w:rsid w:val="003C0AAF"/>
    <w:rsid w:val="003C4200"/>
    <w:rsid w:val="003D64D9"/>
    <w:rsid w:val="003D66BA"/>
    <w:rsid w:val="003D69DE"/>
    <w:rsid w:val="003E477A"/>
    <w:rsid w:val="003E47C4"/>
    <w:rsid w:val="003F785E"/>
    <w:rsid w:val="00402580"/>
    <w:rsid w:val="00417116"/>
    <w:rsid w:val="00417EBB"/>
    <w:rsid w:val="00425872"/>
    <w:rsid w:val="00432ACB"/>
    <w:rsid w:val="0044422D"/>
    <w:rsid w:val="004465E9"/>
    <w:rsid w:val="0044697D"/>
    <w:rsid w:val="00463C28"/>
    <w:rsid w:val="0047717B"/>
    <w:rsid w:val="0047767C"/>
    <w:rsid w:val="00481D16"/>
    <w:rsid w:val="00486512"/>
    <w:rsid w:val="004A305A"/>
    <w:rsid w:val="004A7E3B"/>
    <w:rsid w:val="004A7F5A"/>
    <w:rsid w:val="004B3DDC"/>
    <w:rsid w:val="004B7928"/>
    <w:rsid w:val="004C2C73"/>
    <w:rsid w:val="004C68CB"/>
    <w:rsid w:val="004D3DE2"/>
    <w:rsid w:val="004E2BF6"/>
    <w:rsid w:val="004E7E95"/>
    <w:rsid w:val="004F7222"/>
    <w:rsid w:val="00500581"/>
    <w:rsid w:val="0050253C"/>
    <w:rsid w:val="0050728B"/>
    <w:rsid w:val="00510ABD"/>
    <w:rsid w:val="005119A6"/>
    <w:rsid w:val="0051625F"/>
    <w:rsid w:val="005175FF"/>
    <w:rsid w:val="0053024B"/>
    <w:rsid w:val="005438D0"/>
    <w:rsid w:val="00545D54"/>
    <w:rsid w:val="00545F0F"/>
    <w:rsid w:val="00553ACD"/>
    <w:rsid w:val="00553B2E"/>
    <w:rsid w:val="00555599"/>
    <w:rsid w:val="0055629D"/>
    <w:rsid w:val="005568D8"/>
    <w:rsid w:val="00570DDA"/>
    <w:rsid w:val="00577B59"/>
    <w:rsid w:val="00597058"/>
    <w:rsid w:val="00597D88"/>
    <w:rsid w:val="005A7722"/>
    <w:rsid w:val="005C2308"/>
    <w:rsid w:val="005D2B06"/>
    <w:rsid w:val="005D38A8"/>
    <w:rsid w:val="005D3EE9"/>
    <w:rsid w:val="005D43DF"/>
    <w:rsid w:val="005E00BE"/>
    <w:rsid w:val="005E2362"/>
    <w:rsid w:val="005E6942"/>
    <w:rsid w:val="006037AC"/>
    <w:rsid w:val="006059D3"/>
    <w:rsid w:val="006069BF"/>
    <w:rsid w:val="00606E5B"/>
    <w:rsid w:val="00623761"/>
    <w:rsid w:val="006341AD"/>
    <w:rsid w:val="00635DBA"/>
    <w:rsid w:val="00636258"/>
    <w:rsid w:val="00656E3E"/>
    <w:rsid w:val="006846B0"/>
    <w:rsid w:val="00685000"/>
    <w:rsid w:val="00691410"/>
    <w:rsid w:val="00692BC7"/>
    <w:rsid w:val="006A4C2F"/>
    <w:rsid w:val="006B6488"/>
    <w:rsid w:val="006C2630"/>
    <w:rsid w:val="006C319A"/>
    <w:rsid w:val="006C6216"/>
    <w:rsid w:val="006D1B49"/>
    <w:rsid w:val="006D3CFA"/>
    <w:rsid w:val="006D5046"/>
    <w:rsid w:val="006E095B"/>
    <w:rsid w:val="006F21EC"/>
    <w:rsid w:val="006F2BC3"/>
    <w:rsid w:val="006F6A40"/>
    <w:rsid w:val="006F7B45"/>
    <w:rsid w:val="0070367A"/>
    <w:rsid w:val="007041B5"/>
    <w:rsid w:val="00704386"/>
    <w:rsid w:val="00711674"/>
    <w:rsid w:val="00713196"/>
    <w:rsid w:val="00717465"/>
    <w:rsid w:val="00723B07"/>
    <w:rsid w:val="007276FC"/>
    <w:rsid w:val="00730DA9"/>
    <w:rsid w:val="0073625F"/>
    <w:rsid w:val="007365A9"/>
    <w:rsid w:val="00746C7C"/>
    <w:rsid w:val="00756311"/>
    <w:rsid w:val="00756AFC"/>
    <w:rsid w:val="00756F82"/>
    <w:rsid w:val="00771025"/>
    <w:rsid w:val="00772FDE"/>
    <w:rsid w:val="00773D6F"/>
    <w:rsid w:val="007826C4"/>
    <w:rsid w:val="0078408B"/>
    <w:rsid w:val="00792F96"/>
    <w:rsid w:val="00793A9D"/>
    <w:rsid w:val="007944D0"/>
    <w:rsid w:val="007A0045"/>
    <w:rsid w:val="007A088B"/>
    <w:rsid w:val="007B19A3"/>
    <w:rsid w:val="007C0095"/>
    <w:rsid w:val="007C238C"/>
    <w:rsid w:val="007C5D22"/>
    <w:rsid w:val="007C712A"/>
    <w:rsid w:val="007D005D"/>
    <w:rsid w:val="007D1278"/>
    <w:rsid w:val="007D73EF"/>
    <w:rsid w:val="007F4593"/>
    <w:rsid w:val="008112B2"/>
    <w:rsid w:val="00832460"/>
    <w:rsid w:val="008345B0"/>
    <w:rsid w:val="00883A81"/>
    <w:rsid w:val="00896739"/>
    <w:rsid w:val="00897799"/>
    <w:rsid w:val="008A4519"/>
    <w:rsid w:val="008B1F18"/>
    <w:rsid w:val="008B3ABA"/>
    <w:rsid w:val="008C2DE7"/>
    <w:rsid w:val="008D1261"/>
    <w:rsid w:val="008D3813"/>
    <w:rsid w:val="008D7CFF"/>
    <w:rsid w:val="008E1BE8"/>
    <w:rsid w:val="008E4A9B"/>
    <w:rsid w:val="008E6D19"/>
    <w:rsid w:val="00902FF5"/>
    <w:rsid w:val="0093055C"/>
    <w:rsid w:val="0093251F"/>
    <w:rsid w:val="009379A7"/>
    <w:rsid w:val="00940438"/>
    <w:rsid w:val="0094352C"/>
    <w:rsid w:val="00947290"/>
    <w:rsid w:val="00954DB8"/>
    <w:rsid w:val="00973625"/>
    <w:rsid w:val="009833E1"/>
    <w:rsid w:val="009A0E52"/>
    <w:rsid w:val="009A1A07"/>
    <w:rsid w:val="009B22CD"/>
    <w:rsid w:val="009B54DD"/>
    <w:rsid w:val="009C0E8F"/>
    <w:rsid w:val="009C4AD8"/>
    <w:rsid w:val="009C60FA"/>
    <w:rsid w:val="009C63C4"/>
    <w:rsid w:val="009D2C77"/>
    <w:rsid w:val="00A024DD"/>
    <w:rsid w:val="00A1090B"/>
    <w:rsid w:val="00A11E2C"/>
    <w:rsid w:val="00A25223"/>
    <w:rsid w:val="00A32F7C"/>
    <w:rsid w:val="00A350F8"/>
    <w:rsid w:val="00A424F9"/>
    <w:rsid w:val="00A5063A"/>
    <w:rsid w:val="00A51473"/>
    <w:rsid w:val="00A52814"/>
    <w:rsid w:val="00A54D13"/>
    <w:rsid w:val="00A56ECE"/>
    <w:rsid w:val="00A56FAD"/>
    <w:rsid w:val="00A65582"/>
    <w:rsid w:val="00A73165"/>
    <w:rsid w:val="00A8098B"/>
    <w:rsid w:val="00A87017"/>
    <w:rsid w:val="00A95B92"/>
    <w:rsid w:val="00AA540B"/>
    <w:rsid w:val="00AB688A"/>
    <w:rsid w:val="00AD3AAB"/>
    <w:rsid w:val="00AD4633"/>
    <w:rsid w:val="00AD4653"/>
    <w:rsid w:val="00AE00D4"/>
    <w:rsid w:val="00AE3262"/>
    <w:rsid w:val="00AE4C3B"/>
    <w:rsid w:val="00AE6FF0"/>
    <w:rsid w:val="00AF19A8"/>
    <w:rsid w:val="00AF2EB9"/>
    <w:rsid w:val="00AF3C7B"/>
    <w:rsid w:val="00AF7DF2"/>
    <w:rsid w:val="00B077EA"/>
    <w:rsid w:val="00B07A45"/>
    <w:rsid w:val="00B24AE6"/>
    <w:rsid w:val="00B33E8E"/>
    <w:rsid w:val="00B44E57"/>
    <w:rsid w:val="00B50E69"/>
    <w:rsid w:val="00B65E11"/>
    <w:rsid w:val="00B808C4"/>
    <w:rsid w:val="00B80B4D"/>
    <w:rsid w:val="00B84C90"/>
    <w:rsid w:val="00BA05AE"/>
    <w:rsid w:val="00BA1CA0"/>
    <w:rsid w:val="00BC0944"/>
    <w:rsid w:val="00BC2D30"/>
    <w:rsid w:val="00BC743F"/>
    <w:rsid w:val="00BD7EBC"/>
    <w:rsid w:val="00BE1934"/>
    <w:rsid w:val="00BE59A6"/>
    <w:rsid w:val="00BF6B43"/>
    <w:rsid w:val="00C0076E"/>
    <w:rsid w:val="00C0189C"/>
    <w:rsid w:val="00C10C28"/>
    <w:rsid w:val="00C13C0C"/>
    <w:rsid w:val="00C317D5"/>
    <w:rsid w:val="00C3374E"/>
    <w:rsid w:val="00C3608F"/>
    <w:rsid w:val="00C40CCD"/>
    <w:rsid w:val="00C54A9E"/>
    <w:rsid w:val="00C649ED"/>
    <w:rsid w:val="00C75108"/>
    <w:rsid w:val="00C84464"/>
    <w:rsid w:val="00CA0BEB"/>
    <w:rsid w:val="00CA1C39"/>
    <w:rsid w:val="00CB0924"/>
    <w:rsid w:val="00CB4B6D"/>
    <w:rsid w:val="00CD02C4"/>
    <w:rsid w:val="00CD25FC"/>
    <w:rsid w:val="00CD2F2A"/>
    <w:rsid w:val="00CD5EAB"/>
    <w:rsid w:val="00CD6539"/>
    <w:rsid w:val="00CE30D9"/>
    <w:rsid w:val="00CE6BAE"/>
    <w:rsid w:val="00CF2725"/>
    <w:rsid w:val="00CF5071"/>
    <w:rsid w:val="00D05BFC"/>
    <w:rsid w:val="00D23E12"/>
    <w:rsid w:val="00D330B7"/>
    <w:rsid w:val="00D331E5"/>
    <w:rsid w:val="00D33650"/>
    <w:rsid w:val="00D3789C"/>
    <w:rsid w:val="00D56C7A"/>
    <w:rsid w:val="00D64F04"/>
    <w:rsid w:val="00D671B7"/>
    <w:rsid w:val="00D707C4"/>
    <w:rsid w:val="00D70E5F"/>
    <w:rsid w:val="00D748C9"/>
    <w:rsid w:val="00D84BD3"/>
    <w:rsid w:val="00D85EF7"/>
    <w:rsid w:val="00D86364"/>
    <w:rsid w:val="00D954DF"/>
    <w:rsid w:val="00DA0AF1"/>
    <w:rsid w:val="00DB01AD"/>
    <w:rsid w:val="00DB26B4"/>
    <w:rsid w:val="00DB6E9D"/>
    <w:rsid w:val="00DC5A76"/>
    <w:rsid w:val="00DC6E5C"/>
    <w:rsid w:val="00DD043F"/>
    <w:rsid w:val="00DE034C"/>
    <w:rsid w:val="00DE07ED"/>
    <w:rsid w:val="00DE44FD"/>
    <w:rsid w:val="00DF2628"/>
    <w:rsid w:val="00E178BD"/>
    <w:rsid w:val="00E21363"/>
    <w:rsid w:val="00E22F62"/>
    <w:rsid w:val="00E23DDD"/>
    <w:rsid w:val="00E258C7"/>
    <w:rsid w:val="00E357B8"/>
    <w:rsid w:val="00E36E19"/>
    <w:rsid w:val="00E414F7"/>
    <w:rsid w:val="00E43AFC"/>
    <w:rsid w:val="00E45E2D"/>
    <w:rsid w:val="00E62CDE"/>
    <w:rsid w:val="00E63506"/>
    <w:rsid w:val="00E73877"/>
    <w:rsid w:val="00E74BA8"/>
    <w:rsid w:val="00E761BB"/>
    <w:rsid w:val="00E764FF"/>
    <w:rsid w:val="00E77862"/>
    <w:rsid w:val="00E87314"/>
    <w:rsid w:val="00EA01CF"/>
    <w:rsid w:val="00EB5CA9"/>
    <w:rsid w:val="00EC32AE"/>
    <w:rsid w:val="00EC3C2C"/>
    <w:rsid w:val="00ED1FA1"/>
    <w:rsid w:val="00ED2DB0"/>
    <w:rsid w:val="00ED493B"/>
    <w:rsid w:val="00EE7FD3"/>
    <w:rsid w:val="00EF5A73"/>
    <w:rsid w:val="00EF6466"/>
    <w:rsid w:val="00F0431F"/>
    <w:rsid w:val="00F04CE6"/>
    <w:rsid w:val="00F053E5"/>
    <w:rsid w:val="00F07FB1"/>
    <w:rsid w:val="00F212BF"/>
    <w:rsid w:val="00F30816"/>
    <w:rsid w:val="00F33D54"/>
    <w:rsid w:val="00F356D0"/>
    <w:rsid w:val="00F45C1A"/>
    <w:rsid w:val="00F4675C"/>
    <w:rsid w:val="00F70392"/>
    <w:rsid w:val="00F738D0"/>
    <w:rsid w:val="00F91C8A"/>
    <w:rsid w:val="00F92081"/>
    <w:rsid w:val="00FB4013"/>
    <w:rsid w:val="00FB4318"/>
    <w:rsid w:val="00FB68E1"/>
    <w:rsid w:val="00FC0827"/>
    <w:rsid w:val="00FD4598"/>
    <w:rsid w:val="00FD69FB"/>
    <w:rsid w:val="00FE2818"/>
    <w:rsid w:val="00FF4A3B"/>
    <w:rsid w:val="00FF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8DA04-05E9-470A-954A-5FEE00DB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222"/>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E11"/>
    <w:pPr>
      <w:spacing w:after="0" w:line="240" w:lineRule="auto"/>
    </w:pPr>
  </w:style>
  <w:style w:type="paragraph" w:styleId="Header">
    <w:name w:val="header"/>
    <w:basedOn w:val="Normal"/>
    <w:link w:val="HeaderChar"/>
    <w:uiPriority w:val="99"/>
    <w:unhideWhenUsed/>
    <w:rsid w:val="00D70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E5F"/>
  </w:style>
  <w:style w:type="paragraph" w:styleId="Footer">
    <w:name w:val="footer"/>
    <w:basedOn w:val="Normal"/>
    <w:link w:val="FooterChar"/>
    <w:uiPriority w:val="99"/>
    <w:unhideWhenUsed/>
    <w:rsid w:val="00D70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E5F"/>
  </w:style>
  <w:style w:type="table" w:styleId="TableGrid">
    <w:name w:val="Table Grid"/>
    <w:basedOn w:val="TableNormal"/>
    <w:uiPriority w:val="59"/>
    <w:rsid w:val="00BC2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C2D3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D6539"/>
    <w:pPr>
      <w:ind w:left="720"/>
      <w:contextualSpacing/>
    </w:pPr>
  </w:style>
  <w:style w:type="paragraph" w:styleId="Revision">
    <w:name w:val="Revision"/>
    <w:hidden/>
    <w:uiPriority w:val="99"/>
    <w:semiHidden/>
    <w:rsid w:val="003452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06810">
      <w:bodyDiv w:val="1"/>
      <w:marLeft w:val="0"/>
      <w:marRight w:val="0"/>
      <w:marTop w:val="0"/>
      <w:marBottom w:val="0"/>
      <w:divBdr>
        <w:top w:val="none" w:sz="0" w:space="0" w:color="auto"/>
        <w:left w:val="none" w:sz="0" w:space="0" w:color="auto"/>
        <w:bottom w:val="none" w:sz="0" w:space="0" w:color="auto"/>
        <w:right w:val="none" w:sz="0" w:space="0" w:color="auto"/>
      </w:divBdr>
    </w:div>
    <w:div w:id="1045912128">
      <w:bodyDiv w:val="1"/>
      <w:marLeft w:val="0"/>
      <w:marRight w:val="0"/>
      <w:marTop w:val="0"/>
      <w:marBottom w:val="0"/>
      <w:divBdr>
        <w:top w:val="none" w:sz="0" w:space="0" w:color="auto"/>
        <w:left w:val="none" w:sz="0" w:space="0" w:color="auto"/>
        <w:bottom w:val="none" w:sz="0" w:space="0" w:color="auto"/>
        <w:right w:val="none" w:sz="0" w:space="0" w:color="auto"/>
      </w:divBdr>
    </w:div>
    <w:div w:id="161231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F10E8-0F0C-44C9-97D0-455710C7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Francis</dc:creator>
  <cp:keywords/>
  <dc:description/>
  <cp:lastModifiedBy>Admin</cp:lastModifiedBy>
  <cp:revision>17</cp:revision>
  <dcterms:created xsi:type="dcterms:W3CDTF">2014-05-29T21:24:00Z</dcterms:created>
  <dcterms:modified xsi:type="dcterms:W3CDTF">2014-05-29T21:40:00Z</dcterms:modified>
</cp:coreProperties>
</file>